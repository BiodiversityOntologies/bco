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0A88" w:rsidRPr="00AF5AAC" w:rsidRDefault="00A70A88" w:rsidP="00140652">
      <w:pPr>
        <w:pStyle w:val="Title"/>
        <w:spacing w:before="240" w:after="60" w:line="240" w:lineRule="auto"/>
        <w:jc w:val="both"/>
        <w:outlineLvl w:val="0"/>
        <w:rPr>
          <w:rFonts w:ascii="Times New Roman" w:hAnsi="Times New Roman" w:cs="Times New Roman"/>
          <w:bCs/>
          <w:color w:val="auto"/>
          <w:kern w:val="28"/>
          <w:sz w:val="24"/>
          <w:szCs w:val="24"/>
        </w:rPr>
      </w:pPr>
      <w:r w:rsidRPr="00AF5AAC">
        <w:rPr>
          <w:rFonts w:ascii="Times New Roman" w:hAnsi="Times New Roman" w:cs="Times New Roman"/>
          <w:bCs/>
          <w:color w:val="auto"/>
          <w:kern w:val="28"/>
          <w:sz w:val="24"/>
          <w:szCs w:val="24"/>
        </w:rPr>
        <w:t>Biodiversity Ontologies</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spacing w:after="120"/>
        <w:jc w:val="both"/>
        <w:rPr>
          <w:rFonts w:ascii="Times New Roman" w:hAnsi="Times New Roman" w:cs="Times New Roman"/>
          <w:sz w:val="24"/>
          <w:szCs w:val="24"/>
        </w:rPr>
      </w:pPr>
      <w:commentRangeStart w:id="0"/>
      <w:r w:rsidRPr="00AF5AAC">
        <w:rPr>
          <w:rFonts w:ascii="Times New Roman" w:hAnsi="Times New Roman" w:cs="Times New Roman"/>
          <w:sz w:val="24"/>
          <w:szCs w:val="24"/>
        </w:rPr>
        <w:t xml:space="preserve">Ramona </w:t>
      </w:r>
      <w:commentRangeEnd w:id="0"/>
      <w:r>
        <w:rPr>
          <w:rStyle w:val="CommentReference"/>
        </w:rPr>
        <w:commentReference w:id="0"/>
      </w:r>
      <w:r w:rsidRPr="00AF5AAC">
        <w:rPr>
          <w:rFonts w:ascii="Times New Roman" w:hAnsi="Times New Roman" w:cs="Times New Roman"/>
          <w:sz w:val="24"/>
          <w:szCs w:val="24"/>
        </w:rPr>
        <w:t>Walls</w:t>
      </w: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Pr>
          <w:rFonts w:ascii="Times New Roman" w:hAnsi="Times New Roman" w:cs="Times New Roman"/>
          <w:sz w:val="24"/>
          <w:szCs w:val="24"/>
        </w:rPr>
        <w:t>, S</w:t>
      </w:r>
      <w:r w:rsidRPr="00AF5AAC">
        <w:rPr>
          <w:rFonts w:ascii="Times New Roman" w:hAnsi="Times New Roman" w:cs="Times New Roman"/>
          <w:sz w:val="24"/>
          <w:szCs w:val="24"/>
        </w:rPr>
        <w:t>teve Baskauf</w:t>
      </w:r>
      <w:r>
        <w:rPr>
          <w:rFonts w:ascii="Times New Roman" w:hAnsi="Times New Roman" w:cs="Times New Roman"/>
          <w:sz w:val="24"/>
          <w:szCs w:val="24"/>
          <w:vertAlign w:val="superscript"/>
        </w:rPr>
        <w:t>2</w:t>
      </w:r>
      <w:r w:rsidRPr="00AF5AAC">
        <w:rPr>
          <w:rFonts w:ascii="Times New Roman" w:hAnsi="Times New Roman" w:cs="Times New Roman"/>
          <w:sz w:val="24"/>
          <w:szCs w:val="24"/>
        </w:rPr>
        <w:t>, Reed Beaman</w:t>
      </w:r>
      <w:r>
        <w:rPr>
          <w:rFonts w:ascii="Times New Roman" w:hAnsi="Times New Roman" w:cs="Times New Roman"/>
          <w:sz w:val="24"/>
          <w:szCs w:val="24"/>
          <w:vertAlign w:val="superscript"/>
        </w:rPr>
        <w:t>3*</w:t>
      </w:r>
      <w:r w:rsidRPr="00AF5AAC">
        <w:rPr>
          <w:rFonts w:ascii="Times New Roman" w:hAnsi="Times New Roman" w:cs="Times New Roman"/>
          <w:sz w:val="24"/>
          <w:szCs w:val="24"/>
        </w:rPr>
        <w:t>, Pier Luigi Buttigieg</w:t>
      </w:r>
      <w:r>
        <w:rPr>
          <w:rFonts w:ascii="Times New Roman" w:hAnsi="Times New Roman" w:cs="Times New Roman"/>
          <w:sz w:val="24"/>
          <w:szCs w:val="24"/>
          <w:vertAlign w:val="superscript"/>
        </w:rPr>
        <w:t>4*</w:t>
      </w:r>
      <w:r w:rsidRPr="00AF5AAC">
        <w:rPr>
          <w:rFonts w:ascii="Times New Roman" w:hAnsi="Times New Roman" w:cs="Times New Roman"/>
          <w:sz w:val="24"/>
          <w:szCs w:val="24"/>
        </w:rPr>
        <w:t>, John Deck</w:t>
      </w:r>
      <w:r>
        <w:rPr>
          <w:rFonts w:ascii="Times New Roman" w:hAnsi="Times New Roman" w:cs="Times New Roman"/>
          <w:sz w:val="24"/>
          <w:szCs w:val="24"/>
          <w:vertAlign w:val="superscript"/>
        </w:rPr>
        <w:t>5*</w:t>
      </w:r>
      <w:r w:rsidRPr="00AF5AAC">
        <w:rPr>
          <w:rFonts w:ascii="Times New Roman" w:hAnsi="Times New Roman" w:cs="Times New Roman"/>
          <w:sz w:val="24"/>
          <w:szCs w:val="24"/>
        </w:rPr>
        <w:t>, Dag Endresen</w:t>
      </w:r>
      <w:r>
        <w:rPr>
          <w:rFonts w:ascii="Times New Roman" w:hAnsi="Times New Roman" w:cs="Times New Roman"/>
          <w:sz w:val="24"/>
          <w:szCs w:val="24"/>
          <w:vertAlign w:val="superscript"/>
        </w:rPr>
        <w:t>6</w:t>
      </w:r>
      <w:r w:rsidRPr="00AF5AAC">
        <w:rPr>
          <w:rFonts w:ascii="Times New Roman" w:hAnsi="Times New Roman" w:cs="Times New Roman"/>
          <w:sz w:val="24"/>
          <w:szCs w:val="24"/>
        </w:rPr>
        <w:t>, Maria Alejandra Gandolfo</w:t>
      </w:r>
      <w:r>
        <w:rPr>
          <w:rFonts w:ascii="Times New Roman" w:hAnsi="Times New Roman" w:cs="Times New Roman"/>
          <w:sz w:val="24"/>
          <w:szCs w:val="24"/>
          <w:vertAlign w:val="superscript"/>
        </w:rPr>
        <w:t>7</w:t>
      </w:r>
      <w:r w:rsidRPr="00AF5AAC">
        <w:rPr>
          <w:rFonts w:ascii="Times New Roman" w:hAnsi="Times New Roman" w:cs="Times New Roman"/>
          <w:sz w:val="24"/>
          <w:szCs w:val="24"/>
        </w:rPr>
        <w:t>, Robert Guralnick</w:t>
      </w:r>
      <w:r>
        <w:rPr>
          <w:rFonts w:ascii="Times New Roman" w:hAnsi="Times New Roman" w:cs="Times New Roman"/>
          <w:sz w:val="24"/>
          <w:szCs w:val="24"/>
          <w:vertAlign w:val="superscript"/>
        </w:rPr>
        <w:t>8*</w:t>
      </w:r>
      <w:r w:rsidRPr="00AF5AAC">
        <w:rPr>
          <w:rFonts w:ascii="Times New Roman" w:hAnsi="Times New Roman" w:cs="Times New Roman"/>
          <w:sz w:val="24"/>
          <w:szCs w:val="24"/>
        </w:rPr>
        <w:t>, Robert Hanner</w:t>
      </w:r>
      <w:r>
        <w:rPr>
          <w:rFonts w:ascii="Times New Roman" w:hAnsi="Times New Roman" w:cs="Times New Roman"/>
          <w:sz w:val="24"/>
          <w:szCs w:val="24"/>
          <w:vertAlign w:val="superscript"/>
        </w:rPr>
        <w:t>9</w:t>
      </w:r>
      <w:r w:rsidRPr="00AF5AAC">
        <w:rPr>
          <w:rFonts w:ascii="Times New Roman" w:hAnsi="Times New Roman" w:cs="Times New Roman"/>
          <w:sz w:val="24"/>
          <w:szCs w:val="24"/>
        </w:rPr>
        <w:t>, Alyssa Janning</w:t>
      </w:r>
      <w:r>
        <w:rPr>
          <w:rFonts w:ascii="Times New Roman" w:hAnsi="Times New Roman" w:cs="Times New Roman"/>
          <w:sz w:val="24"/>
          <w:szCs w:val="24"/>
          <w:vertAlign w:val="superscript"/>
        </w:rPr>
        <w:t>10</w:t>
      </w:r>
      <w:r w:rsidRPr="00AF5AAC">
        <w:rPr>
          <w:rFonts w:ascii="Times New Roman" w:hAnsi="Times New Roman" w:cs="Times New Roman"/>
          <w:sz w:val="24"/>
          <w:szCs w:val="24"/>
        </w:rPr>
        <w:t>, Andréa Matsunaga</w:t>
      </w: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1</w:t>
      </w:r>
      <w:r w:rsidRPr="00AF5AAC">
        <w:rPr>
          <w:rFonts w:ascii="Times New Roman" w:hAnsi="Times New Roman" w:cs="Times New Roman"/>
          <w:sz w:val="24"/>
          <w:szCs w:val="24"/>
        </w:rPr>
        <w:t>, Peter Midford</w:t>
      </w: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2</w:t>
      </w:r>
      <w:r w:rsidRPr="00AF5AAC">
        <w:rPr>
          <w:rFonts w:ascii="Times New Roman" w:hAnsi="Times New Roman" w:cs="Times New Roman"/>
          <w:sz w:val="24"/>
          <w:szCs w:val="24"/>
        </w:rPr>
        <w:t>, Norman Morrison</w:t>
      </w: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sidRPr="00AF5AAC">
        <w:rPr>
          <w:rFonts w:ascii="Times New Roman" w:hAnsi="Times New Roman" w:cs="Times New Roman"/>
          <w:sz w:val="24"/>
          <w:szCs w:val="24"/>
        </w:rPr>
        <w:t>, Barry Smith</w:t>
      </w: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AF5AAC">
        <w:rPr>
          <w:rFonts w:ascii="Times New Roman" w:hAnsi="Times New Roman" w:cs="Times New Roman"/>
          <w:sz w:val="24"/>
          <w:szCs w:val="24"/>
        </w:rPr>
        <w:t>, Andrea Thomer</w:t>
      </w: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r w:rsidRPr="00AF5AAC">
        <w:rPr>
          <w:rFonts w:ascii="Times New Roman" w:hAnsi="Times New Roman" w:cs="Times New Roman"/>
          <w:sz w:val="24"/>
          <w:szCs w:val="24"/>
        </w:rPr>
        <w:t>, John Wieczorek</w:t>
      </w:r>
      <w:r w:rsidRPr="00AF5AAC">
        <w:rPr>
          <w:rFonts w:ascii="Times New Roman" w:hAnsi="Times New Roman" w:cs="Times New Roman"/>
          <w:sz w:val="24"/>
          <w:szCs w:val="24"/>
          <w:vertAlign w:val="superscript"/>
        </w:rPr>
        <w:t>16</w:t>
      </w:r>
      <w:r w:rsidRPr="00AF5AAC">
        <w:rPr>
          <w:rFonts w:ascii="Times New Roman" w:hAnsi="Times New Roman" w:cs="Times New Roman"/>
          <w:sz w:val="24"/>
          <w:szCs w:val="24"/>
        </w:rPr>
        <w:t>, Jamie Whitacre</w:t>
      </w:r>
      <w:r w:rsidRPr="00AF5AAC">
        <w:rPr>
          <w:rFonts w:ascii="Times New Roman" w:hAnsi="Times New Roman" w:cs="Times New Roman"/>
          <w:sz w:val="24"/>
          <w:szCs w:val="24"/>
          <w:vertAlign w:val="superscript"/>
        </w:rPr>
        <w:t>17</w:t>
      </w:r>
    </w:p>
    <w:p w:rsidR="00A70A88" w:rsidRPr="00AF5AAC" w:rsidRDefault="00A70A88" w:rsidP="00653826">
      <w:pPr>
        <w:spacing w:line="240" w:lineRule="auto"/>
        <w:jc w:val="both"/>
        <w:rPr>
          <w:rFonts w:ascii="Times New Roman" w:hAnsi="Times New Roman" w:cs="Times New Roman"/>
          <w:sz w:val="24"/>
          <w:szCs w:val="24"/>
        </w:rPr>
      </w:pPr>
      <w:r w:rsidRPr="00AF5AAC">
        <w:rPr>
          <w:rFonts w:ascii="Times New Roman" w:hAnsi="Times New Roman" w:cs="Times New Roman"/>
          <w:sz w:val="24"/>
          <w:szCs w:val="24"/>
          <w:vertAlign w:val="superscript"/>
        </w:rPr>
        <w:t>1</w:t>
      </w:r>
      <w:r w:rsidRPr="00AF5AAC">
        <w:rPr>
          <w:rFonts w:ascii="Times New Roman" w:hAnsi="Times New Roman" w:cs="Times New Roman"/>
          <w:sz w:val="24"/>
          <w:szCs w:val="24"/>
        </w:rPr>
        <w:t>The iPlant Collaborative, University of Arizona, Thomas J. Keating Bioresearch Building, 1657 East Helen St., Tucson, AZ</w:t>
      </w:r>
      <w:r>
        <w:rPr>
          <w:rFonts w:ascii="Times New Roman" w:hAnsi="Times New Roman" w:cs="Times New Roman"/>
          <w:sz w:val="24"/>
          <w:szCs w:val="24"/>
        </w:rPr>
        <w:t xml:space="preserve"> </w:t>
      </w:r>
      <w:r w:rsidRPr="00AF5AAC">
        <w:rPr>
          <w:rFonts w:ascii="Times New Roman" w:hAnsi="Times New Roman" w:cs="Times New Roman"/>
          <w:sz w:val="24"/>
          <w:szCs w:val="24"/>
        </w:rPr>
        <w:t>85721</w:t>
      </w:r>
    </w:p>
    <w:p w:rsidR="00A70A88" w:rsidRPr="007C5A77"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sidRPr="007C5A77">
        <w:rPr>
          <w:rFonts w:ascii="Times New Roman" w:hAnsi="Times New Roman" w:cs="Times New Roman"/>
          <w:sz w:val="24"/>
          <w:szCs w:val="24"/>
        </w:rPr>
        <w:t xml:space="preserve">Department of Biological Sciences, </w:t>
      </w:r>
      <w:smartTag w:uri="urn:schemas-microsoft-com:office:smarttags" w:element="place">
        <w:smartTag w:uri="urn:schemas-microsoft-com:office:smarttags" w:element="PlaceName">
          <w:r w:rsidRPr="007C5A77">
            <w:rPr>
              <w:rFonts w:ascii="Times New Roman" w:hAnsi="Times New Roman" w:cs="Times New Roman"/>
              <w:sz w:val="24"/>
              <w:szCs w:val="24"/>
            </w:rPr>
            <w:t>Vanderbilt</w:t>
          </w:r>
        </w:smartTag>
        <w:r w:rsidRPr="007C5A77">
          <w:rPr>
            <w:rFonts w:ascii="Times New Roman" w:hAnsi="Times New Roman" w:cs="Times New Roman"/>
            <w:sz w:val="24"/>
            <w:szCs w:val="24"/>
          </w:rPr>
          <w:t xml:space="preserve"> </w:t>
        </w:r>
        <w:smartTag w:uri="urn:schemas-microsoft-com:office:smarttags" w:element="PlaceType">
          <w:r w:rsidRPr="007C5A77">
            <w:rPr>
              <w:rFonts w:ascii="Times New Roman" w:hAnsi="Times New Roman" w:cs="Times New Roman"/>
              <w:sz w:val="24"/>
              <w:szCs w:val="24"/>
            </w:rPr>
            <w:t>University</w:t>
          </w:r>
        </w:smartTag>
      </w:smartTag>
      <w:r w:rsidRPr="007C5A77">
        <w:rPr>
          <w:rFonts w:ascii="Times New Roman" w:hAnsi="Times New Roman" w:cs="Times New Roman"/>
          <w:sz w:val="24"/>
          <w:szCs w:val="24"/>
        </w:rPr>
        <w:t xml:space="preserve">, PMB 351634, </w:t>
      </w:r>
      <w:smartTag w:uri="urn:schemas-microsoft-com:office:smarttags" w:element="address">
        <w:smartTag w:uri="urn:schemas-microsoft-com:office:smarttags" w:element="Street">
          <w:r w:rsidRPr="007C5A77">
            <w:rPr>
              <w:rFonts w:ascii="Times New Roman" w:hAnsi="Times New Roman" w:cs="Times New Roman"/>
              <w:sz w:val="24"/>
              <w:szCs w:val="24"/>
            </w:rPr>
            <w:t>2301 Vanderbilt Place</w:t>
          </w:r>
        </w:smartTag>
        <w:r w:rsidRPr="007C5A77">
          <w:rPr>
            <w:rFonts w:ascii="Times New Roman" w:hAnsi="Times New Roman" w:cs="Times New Roman"/>
            <w:sz w:val="24"/>
            <w:szCs w:val="24"/>
          </w:rPr>
          <w:t xml:space="preserve">, </w:t>
        </w:r>
        <w:smartTag w:uri="urn:schemas-microsoft-com:office:smarttags" w:element="City">
          <w:r w:rsidRPr="007C5A77">
            <w:rPr>
              <w:rFonts w:ascii="Times New Roman" w:hAnsi="Times New Roman" w:cs="Times New Roman"/>
              <w:sz w:val="24"/>
              <w:szCs w:val="24"/>
            </w:rPr>
            <w:t>Nashville</w:t>
          </w:r>
        </w:smartTag>
        <w:r w:rsidRPr="007C5A77">
          <w:rPr>
            <w:rFonts w:ascii="Times New Roman" w:hAnsi="Times New Roman" w:cs="Times New Roman"/>
            <w:sz w:val="24"/>
            <w:szCs w:val="24"/>
          </w:rPr>
          <w:t xml:space="preserve">, </w:t>
        </w:r>
        <w:smartTag w:uri="urn:schemas-microsoft-com:office:smarttags" w:element="State">
          <w:r w:rsidRPr="007C5A77">
            <w:rPr>
              <w:rFonts w:ascii="Times New Roman" w:hAnsi="Times New Roman" w:cs="Times New Roman"/>
              <w:sz w:val="24"/>
              <w:szCs w:val="24"/>
            </w:rPr>
            <w:t>TN</w:t>
          </w:r>
        </w:smartTag>
        <w:r w:rsidRPr="007C5A77">
          <w:rPr>
            <w:rFonts w:ascii="Times New Roman" w:hAnsi="Times New Roman" w:cs="Times New Roman"/>
            <w:sz w:val="24"/>
            <w:szCs w:val="24"/>
          </w:rPr>
          <w:t xml:space="preserve"> </w:t>
        </w:r>
        <w:smartTag w:uri="urn:schemas-microsoft-com:office:smarttags" w:element="PostalCode">
          <w:r w:rsidRPr="007C5A77">
            <w:rPr>
              <w:rFonts w:ascii="Times New Roman" w:hAnsi="Times New Roman" w:cs="Times New Roman"/>
              <w:sz w:val="24"/>
              <w:szCs w:val="24"/>
            </w:rPr>
            <w:t>37235</w:t>
          </w:r>
        </w:smartTag>
      </w:smartTag>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3</w:t>
      </w:r>
      <w:r w:rsidRPr="00AF5AAC">
        <w:rPr>
          <w:rFonts w:ascii="Times New Roman" w:hAnsi="Times New Roman" w:cs="Times New Roman"/>
          <w:sz w:val="24"/>
          <w:szCs w:val="24"/>
        </w:rPr>
        <w:t>University of Florida, Florida Museum of Natural History, 1659 Museum Rd., Gainesville, FL</w:t>
      </w:r>
      <w:r>
        <w:rPr>
          <w:rFonts w:ascii="Times New Roman" w:hAnsi="Times New Roman" w:cs="Times New Roman"/>
          <w:sz w:val="24"/>
          <w:szCs w:val="24"/>
        </w:rPr>
        <w:t xml:space="preserve"> </w:t>
      </w:r>
      <w:bookmarkStart w:id="1" w:name="_GoBack"/>
      <w:bookmarkEnd w:id="1"/>
      <w:r w:rsidRPr="00AF5AAC">
        <w:rPr>
          <w:rFonts w:ascii="Times New Roman" w:hAnsi="Times New Roman" w:cs="Times New Roman"/>
          <w:sz w:val="24"/>
          <w:szCs w:val="24"/>
        </w:rPr>
        <w:t>32611</w:t>
      </w:r>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4</w:t>
      </w:r>
      <w:r w:rsidRPr="00AF5AAC">
        <w:rPr>
          <w:rFonts w:ascii="Times New Roman" w:hAnsi="Times New Roman" w:cs="Times New Roman"/>
          <w:sz w:val="24"/>
          <w:szCs w:val="24"/>
        </w:rPr>
        <w:t xml:space="preserve">Alfred Wegener Institute Helmholtz Centre for Polar and Marine Research, Am Handelshafen 12, 27570 </w:t>
      </w:r>
      <w:smartTag w:uri="urn:schemas-microsoft-com:office:smarttags" w:element="place">
        <w:smartTag w:uri="urn:schemas-microsoft-com:office:smarttags" w:element="City">
          <w:r w:rsidRPr="00AF5AAC">
            <w:rPr>
              <w:rFonts w:ascii="Times New Roman" w:hAnsi="Times New Roman" w:cs="Times New Roman"/>
              <w:sz w:val="24"/>
              <w:szCs w:val="24"/>
            </w:rPr>
            <w:t>Bremerhaven</w:t>
          </w:r>
        </w:smartTag>
      </w:smartTag>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5</w:t>
      </w:r>
      <w:r w:rsidRPr="00AF5AAC">
        <w:rPr>
          <w:rFonts w:ascii="Times New Roman" w:hAnsi="Times New Roman" w:cs="Times New Roman"/>
          <w:sz w:val="24"/>
          <w:szCs w:val="24"/>
        </w:rPr>
        <w:t xml:space="preserve">University of </w:t>
      </w:r>
      <w:smartTag w:uri="urn:schemas-microsoft-com:office:smarttags" w:element="State">
        <w:r w:rsidRPr="00AF5AAC">
          <w:rPr>
            <w:rFonts w:ascii="Times New Roman" w:hAnsi="Times New Roman" w:cs="Times New Roman"/>
            <w:sz w:val="24"/>
            <w:szCs w:val="24"/>
          </w:rPr>
          <w:t>California</w:t>
        </w:r>
      </w:smartTag>
      <w:r w:rsidRPr="00AF5AAC">
        <w:rPr>
          <w:rFonts w:ascii="Times New Roman" w:hAnsi="Times New Roman" w:cs="Times New Roman"/>
          <w:sz w:val="24"/>
          <w:szCs w:val="24"/>
        </w:rPr>
        <w:t xml:space="preserve"> at </w:t>
      </w:r>
      <w:smartTag w:uri="urn:schemas-microsoft-com:office:smarttags" w:element="City">
        <w:r w:rsidRPr="00AF5AAC">
          <w:rPr>
            <w:rFonts w:ascii="Times New Roman" w:hAnsi="Times New Roman" w:cs="Times New Roman"/>
            <w:sz w:val="24"/>
            <w:szCs w:val="24"/>
          </w:rPr>
          <w:t>Berkeley</w:t>
        </w:r>
      </w:smartTag>
      <w:r w:rsidRPr="00653826">
        <w:rPr>
          <w:rFonts w:ascii="Times New Roman" w:hAnsi="Times New Roman" w:cs="Times New Roman"/>
          <w:sz w:val="24"/>
          <w:szCs w:val="24"/>
        </w:rPr>
        <w:t xml:space="preserve">, 3001 </w:t>
      </w:r>
      <w:smartTag w:uri="urn:schemas-microsoft-com:office:smarttags" w:element="PlaceType">
        <w:r w:rsidRPr="00653826">
          <w:rPr>
            <w:rFonts w:ascii="Times New Roman" w:hAnsi="Times New Roman" w:cs="Times New Roman"/>
            <w:sz w:val="24"/>
            <w:szCs w:val="24"/>
          </w:rPr>
          <w:t>Valley</w:t>
        </w:r>
      </w:smartTag>
      <w:r w:rsidRPr="00653826">
        <w:rPr>
          <w:rFonts w:ascii="Times New Roman" w:hAnsi="Times New Roman" w:cs="Times New Roman"/>
          <w:sz w:val="24"/>
          <w:szCs w:val="24"/>
        </w:rPr>
        <w:t xml:space="preserve"> </w:t>
      </w:r>
      <w:smartTag w:uri="urn:schemas-microsoft-com:office:smarttags" w:element="PlaceName">
        <w:r w:rsidRPr="00653826">
          <w:rPr>
            <w:rFonts w:ascii="Times New Roman" w:hAnsi="Times New Roman" w:cs="Times New Roman"/>
            <w:sz w:val="24"/>
            <w:szCs w:val="24"/>
          </w:rPr>
          <w:t>Life</w:t>
        </w:r>
      </w:smartTag>
      <w:r w:rsidRPr="00653826">
        <w:rPr>
          <w:rFonts w:ascii="Times New Roman" w:hAnsi="Times New Roman" w:cs="Times New Roman"/>
          <w:sz w:val="24"/>
          <w:szCs w:val="24"/>
        </w:rPr>
        <w:t xml:space="preserve"> </w:t>
      </w:r>
      <w:smartTag w:uri="urn:schemas-microsoft-com:office:smarttags" w:element="PlaceName">
        <w:r w:rsidRPr="00653826">
          <w:rPr>
            <w:rFonts w:ascii="Times New Roman" w:hAnsi="Times New Roman" w:cs="Times New Roman"/>
            <w:sz w:val="24"/>
            <w:szCs w:val="24"/>
          </w:rPr>
          <w:t>Science</w:t>
        </w:r>
      </w:smartTag>
      <w:r w:rsidRPr="00653826">
        <w:rPr>
          <w:rFonts w:ascii="Times New Roman" w:hAnsi="Times New Roman" w:cs="Times New Roman"/>
          <w:sz w:val="24"/>
          <w:szCs w:val="24"/>
        </w:rPr>
        <w:t xml:space="preserve"> </w:t>
      </w:r>
      <w:smartTag w:uri="urn:schemas-microsoft-com:office:smarttags" w:element="PlaceType">
        <w:r w:rsidRPr="00653826">
          <w:rPr>
            <w:rFonts w:ascii="Times New Roman" w:hAnsi="Times New Roman" w:cs="Times New Roman"/>
            <w:sz w:val="24"/>
            <w:szCs w:val="24"/>
          </w:rPr>
          <w:t>Building</w:t>
        </w:r>
      </w:smartTag>
      <w:r w:rsidRPr="00653826">
        <w:rPr>
          <w:rFonts w:ascii="Times New Roman" w:hAnsi="Times New Roman" w:cs="Times New Roman"/>
          <w:sz w:val="24"/>
          <w:szCs w:val="24"/>
        </w:rPr>
        <w:t xml:space="preserve">, </w:t>
      </w:r>
      <w:smartTag w:uri="urn:schemas-microsoft-com:office:smarttags" w:element="place">
        <w:smartTag w:uri="urn:schemas-microsoft-com:office:smarttags" w:element="City">
          <w:r w:rsidRPr="00653826">
            <w:rPr>
              <w:rFonts w:ascii="Times New Roman" w:hAnsi="Times New Roman" w:cs="Times New Roman"/>
              <w:sz w:val="24"/>
              <w:szCs w:val="24"/>
            </w:rPr>
            <w:t>Berkeley</w:t>
          </w:r>
        </w:smartTag>
        <w:r w:rsidRPr="00653826">
          <w:rPr>
            <w:rFonts w:ascii="Times New Roman" w:hAnsi="Times New Roman" w:cs="Times New Roman"/>
            <w:sz w:val="24"/>
            <w:szCs w:val="24"/>
          </w:rPr>
          <w:t xml:space="preserve">, </w:t>
        </w:r>
        <w:smartTag w:uri="urn:schemas-microsoft-com:office:smarttags" w:element="State">
          <w:r w:rsidRPr="00653826">
            <w:rPr>
              <w:rFonts w:ascii="Times New Roman" w:hAnsi="Times New Roman" w:cs="Times New Roman"/>
              <w:sz w:val="24"/>
              <w:szCs w:val="24"/>
            </w:rPr>
            <w:t>CA</w:t>
          </w:r>
        </w:smartTag>
        <w:r w:rsidRPr="00653826">
          <w:rPr>
            <w:rFonts w:ascii="Times New Roman" w:hAnsi="Times New Roman" w:cs="Times New Roman"/>
            <w:sz w:val="24"/>
            <w:szCs w:val="24"/>
          </w:rPr>
          <w:t xml:space="preserve"> </w:t>
        </w:r>
        <w:smartTag w:uri="urn:schemas-microsoft-com:office:smarttags" w:element="PostalCode">
          <w:r w:rsidRPr="00653826">
            <w:rPr>
              <w:rFonts w:ascii="Times New Roman" w:hAnsi="Times New Roman" w:cs="Times New Roman"/>
              <w:sz w:val="24"/>
              <w:szCs w:val="24"/>
            </w:rPr>
            <w:t>94720</w:t>
          </w:r>
        </w:smartTag>
      </w:smartTag>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6</w:t>
      </w:r>
      <w:r w:rsidRPr="00AF5AAC">
        <w:rPr>
          <w:rFonts w:ascii="Times New Roman" w:hAnsi="Times New Roman" w:cs="Times New Roman"/>
          <w:sz w:val="24"/>
          <w:szCs w:val="24"/>
        </w:rPr>
        <w:t xml:space="preserve">GBIF </w:t>
      </w:r>
      <w:smartTag w:uri="urn:schemas-microsoft-com:office:smarttags" w:element="country-region">
        <w:r w:rsidRPr="00AF5AAC">
          <w:rPr>
            <w:rFonts w:ascii="Times New Roman" w:hAnsi="Times New Roman" w:cs="Times New Roman"/>
            <w:sz w:val="24"/>
            <w:szCs w:val="24"/>
          </w:rPr>
          <w:t>Norway</w:t>
        </w:r>
      </w:smartTag>
      <w:r w:rsidRPr="00AF5AAC">
        <w:rPr>
          <w:rFonts w:ascii="Times New Roman" w:hAnsi="Times New Roman" w:cs="Times New Roman"/>
          <w:sz w:val="24"/>
          <w:szCs w:val="24"/>
        </w:rPr>
        <w:t xml:space="preserve">, Natural History Museum, University in </w:t>
      </w:r>
      <w:smartTag w:uri="urn:schemas-microsoft-com:office:smarttags" w:element="place">
        <w:smartTag w:uri="urn:schemas-microsoft-com:office:smarttags" w:element="City">
          <w:r w:rsidRPr="00AF5AAC">
            <w:rPr>
              <w:rFonts w:ascii="Times New Roman" w:hAnsi="Times New Roman" w:cs="Times New Roman"/>
              <w:sz w:val="24"/>
              <w:szCs w:val="24"/>
            </w:rPr>
            <w:t>Oslo</w:t>
          </w:r>
        </w:smartTag>
      </w:smartTag>
      <w:r w:rsidRPr="00AF5AAC">
        <w:rPr>
          <w:rFonts w:ascii="Times New Roman" w:hAnsi="Times New Roman" w:cs="Times New Roman"/>
          <w:sz w:val="24"/>
          <w:szCs w:val="24"/>
        </w:rPr>
        <w:t>, Sars gate 1, N-0562 Oslo</w:t>
      </w:r>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7</w:t>
      </w:r>
      <w:r w:rsidRPr="00AF5AAC">
        <w:rPr>
          <w:rFonts w:ascii="Times New Roman" w:hAnsi="Times New Roman" w:cs="Times New Roman"/>
          <w:sz w:val="24"/>
          <w:szCs w:val="24"/>
        </w:rPr>
        <w:t>LH Bailey Hortorium, Dept</w:t>
      </w:r>
      <w:r>
        <w:rPr>
          <w:rFonts w:ascii="Times New Roman" w:hAnsi="Times New Roman" w:cs="Times New Roman"/>
          <w:sz w:val="24"/>
          <w:szCs w:val="24"/>
        </w:rPr>
        <w:t>.</w:t>
      </w:r>
      <w:r w:rsidRPr="00AF5AAC">
        <w:rPr>
          <w:rFonts w:ascii="Times New Roman" w:hAnsi="Times New Roman" w:cs="Times New Roman"/>
          <w:sz w:val="24"/>
          <w:szCs w:val="24"/>
        </w:rPr>
        <w:t xml:space="preserve"> of Plant Biology, 410 Mann Library Building, </w:t>
      </w:r>
      <w:smartTag w:uri="urn:schemas-microsoft-com:office:smarttags" w:element="PlaceName">
        <w:r w:rsidRPr="00AF5AAC">
          <w:rPr>
            <w:rFonts w:ascii="Times New Roman" w:hAnsi="Times New Roman" w:cs="Times New Roman"/>
            <w:sz w:val="24"/>
            <w:szCs w:val="24"/>
          </w:rPr>
          <w:t>Cornell</w:t>
        </w:r>
      </w:smartTag>
      <w:r w:rsidRPr="00AF5AAC">
        <w:rPr>
          <w:rFonts w:ascii="Times New Roman" w:hAnsi="Times New Roman" w:cs="Times New Roman"/>
          <w:sz w:val="24"/>
          <w:szCs w:val="24"/>
        </w:rPr>
        <w:t xml:space="preserve"> </w:t>
      </w:r>
      <w:smartTag w:uri="urn:schemas-microsoft-com:office:smarttags" w:element="PlaceType">
        <w:r w:rsidRPr="00AF5AAC">
          <w:rPr>
            <w:rFonts w:ascii="Times New Roman" w:hAnsi="Times New Roman" w:cs="Times New Roman"/>
            <w:sz w:val="24"/>
            <w:szCs w:val="24"/>
          </w:rPr>
          <w:t>University</w:t>
        </w:r>
      </w:smartTag>
      <w:r w:rsidRPr="00AF5AAC">
        <w:rPr>
          <w:rFonts w:ascii="Times New Roman" w:hAnsi="Times New Roman" w:cs="Times New Roman"/>
          <w:sz w:val="24"/>
          <w:szCs w:val="24"/>
        </w:rPr>
        <w:t xml:space="preserve">, </w:t>
      </w:r>
      <w:smartTag w:uri="urn:schemas-microsoft-com:office:smarttags" w:element="place">
        <w:smartTag w:uri="urn:schemas-microsoft-com:office:smarttags" w:element="City">
          <w:r w:rsidRPr="00AF5AAC">
            <w:rPr>
              <w:rFonts w:ascii="Times New Roman" w:hAnsi="Times New Roman" w:cs="Times New Roman"/>
              <w:sz w:val="24"/>
              <w:szCs w:val="24"/>
            </w:rPr>
            <w:t>Ithaca</w:t>
          </w:r>
        </w:smartTag>
        <w:r w:rsidRPr="00AF5AAC">
          <w:rPr>
            <w:rFonts w:ascii="Times New Roman" w:hAnsi="Times New Roman" w:cs="Times New Roman"/>
            <w:sz w:val="24"/>
            <w:szCs w:val="24"/>
          </w:rPr>
          <w:t xml:space="preserve">, </w:t>
        </w:r>
        <w:smartTag w:uri="urn:schemas-microsoft-com:office:smarttags" w:element="State">
          <w:r w:rsidRPr="00AF5AAC">
            <w:rPr>
              <w:rFonts w:ascii="Times New Roman" w:hAnsi="Times New Roman" w:cs="Times New Roman"/>
              <w:sz w:val="24"/>
              <w:szCs w:val="24"/>
            </w:rPr>
            <w:t>NY</w:t>
          </w:r>
        </w:smartTag>
        <w:r w:rsidRPr="00AF5AAC">
          <w:rPr>
            <w:rFonts w:ascii="Times New Roman" w:hAnsi="Times New Roman" w:cs="Times New Roman"/>
            <w:sz w:val="24"/>
            <w:szCs w:val="24"/>
          </w:rPr>
          <w:t xml:space="preserve"> </w:t>
        </w:r>
        <w:smartTag w:uri="urn:schemas-microsoft-com:office:smarttags" w:element="PostalCode">
          <w:r w:rsidRPr="00AF5AAC">
            <w:rPr>
              <w:rFonts w:ascii="Times New Roman" w:hAnsi="Times New Roman" w:cs="Times New Roman"/>
              <w:sz w:val="24"/>
              <w:szCs w:val="24"/>
            </w:rPr>
            <w:t>14853</w:t>
          </w:r>
        </w:smartTag>
      </w:smartTag>
      <w:r w:rsidRPr="00AF5AAC">
        <w:rPr>
          <w:rFonts w:ascii="Times New Roman" w:hAnsi="Times New Roman" w:cs="Times New Roman"/>
          <w:sz w:val="24"/>
          <w:szCs w:val="24"/>
        </w:rPr>
        <w:t>.</w:t>
      </w:r>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8</w:t>
      </w:r>
      <w:r w:rsidRPr="00AF5AAC">
        <w:rPr>
          <w:rFonts w:ascii="Times New Roman" w:hAnsi="Times New Roman" w:cs="Times New Roman"/>
          <w:sz w:val="24"/>
          <w:szCs w:val="24"/>
        </w:rPr>
        <w:t xml:space="preserve">Department of Ecology and Evolutionary Biology and the CU </w:t>
      </w:r>
      <w:smartTag w:uri="urn:schemas-microsoft-com:office:smarttags" w:element="PlaceType">
        <w:r w:rsidRPr="00AF5AAC">
          <w:rPr>
            <w:rFonts w:ascii="Times New Roman" w:hAnsi="Times New Roman" w:cs="Times New Roman"/>
            <w:sz w:val="24"/>
            <w:szCs w:val="24"/>
          </w:rPr>
          <w:t>Museum</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Natural History</w:t>
        </w:r>
      </w:smartTag>
      <w:r w:rsidRPr="00AF5AAC">
        <w:rPr>
          <w:rFonts w:ascii="Times New Roman" w:hAnsi="Times New Roman" w:cs="Times New Roman"/>
          <w:sz w:val="24"/>
          <w:szCs w:val="24"/>
        </w:rPr>
        <w:t xml:space="preserve">, </w:t>
      </w:r>
      <w:smartTag w:uri="urn:schemas-microsoft-com:office:smarttags" w:element="PlaceType">
        <w:r w:rsidRPr="00AF5AAC">
          <w:rPr>
            <w:rFonts w:ascii="Times New Roman" w:hAnsi="Times New Roman" w:cs="Times New Roman"/>
            <w:sz w:val="24"/>
            <w:szCs w:val="24"/>
          </w:rPr>
          <w:t>University</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Colorado</w:t>
        </w:r>
      </w:smartTag>
      <w:r w:rsidRPr="00AF5AAC">
        <w:rPr>
          <w:rFonts w:ascii="Times New Roman" w:hAnsi="Times New Roman" w:cs="Times New Roman"/>
          <w:sz w:val="24"/>
          <w:szCs w:val="24"/>
        </w:rPr>
        <w:t xml:space="preserve"> at </w:t>
      </w:r>
      <w:smartTag w:uri="urn:schemas-microsoft-com:office:smarttags" w:element="City">
        <w:r w:rsidRPr="00AF5AAC">
          <w:rPr>
            <w:rFonts w:ascii="Times New Roman" w:hAnsi="Times New Roman" w:cs="Times New Roman"/>
            <w:sz w:val="24"/>
            <w:szCs w:val="24"/>
          </w:rPr>
          <w:t>Boulder</w:t>
        </w:r>
      </w:smartTag>
      <w:r w:rsidRPr="00AF5AAC">
        <w:rPr>
          <w:rFonts w:ascii="Times New Roman" w:hAnsi="Times New Roman" w:cs="Times New Roman"/>
          <w:sz w:val="24"/>
          <w:szCs w:val="24"/>
        </w:rPr>
        <w:t xml:space="preserve">, </w:t>
      </w:r>
      <w:smartTag w:uri="urn:schemas-microsoft-com:office:smarttags" w:element="place">
        <w:smartTag w:uri="urn:schemas-microsoft-com:office:smarttags" w:element="City">
          <w:r w:rsidRPr="00AF5AAC">
            <w:rPr>
              <w:rFonts w:ascii="Times New Roman" w:hAnsi="Times New Roman" w:cs="Times New Roman"/>
              <w:sz w:val="24"/>
              <w:szCs w:val="24"/>
            </w:rPr>
            <w:t>Boulder</w:t>
          </w:r>
        </w:smartTag>
        <w:r w:rsidRPr="00AF5AAC">
          <w:rPr>
            <w:rFonts w:ascii="Times New Roman" w:hAnsi="Times New Roman" w:cs="Times New Roman"/>
            <w:sz w:val="24"/>
            <w:szCs w:val="24"/>
          </w:rPr>
          <w:t xml:space="preserve"> </w:t>
        </w:r>
        <w:smartTag w:uri="urn:schemas-microsoft-com:office:smarttags" w:element="State">
          <w:r w:rsidRPr="00AF5AAC">
            <w:rPr>
              <w:rFonts w:ascii="Times New Roman" w:hAnsi="Times New Roman" w:cs="Times New Roman"/>
              <w:sz w:val="24"/>
              <w:szCs w:val="24"/>
            </w:rPr>
            <w:t>CO</w:t>
          </w:r>
        </w:smartTag>
        <w:r w:rsidRPr="00AF5AAC">
          <w:rPr>
            <w:rFonts w:ascii="Times New Roman" w:hAnsi="Times New Roman" w:cs="Times New Roman"/>
            <w:sz w:val="24"/>
            <w:szCs w:val="24"/>
          </w:rPr>
          <w:t xml:space="preserve"> </w:t>
        </w:r>
        <w:smartTag w:uri="urn:schemas-microsoft-com:office:smarttags" w:element="PostalCode">
          <w:r w:rsidRPr="00AF5AAC">
            <w:rPr>
              <w:rFonts w:ascii="Times New Roman" w:hAnsi="Times New Roman" w:cs="Times New Roman"/>
              <w:sz w:val="24"/>
              <w:szCs w:val="24"/>
            </w:rPr>
            <w:t>80309-0265</w:t>
          </w:r>
        </w:smartTag>
      </w:smartTag>
      <w:r w:rsidRPr="00AF5AAC">
        <w:rPr>
          <w:rFonts w:ascii="Times New Roman" w:hAnsi="Times New Roman" w:cs="Times New Roman"/>
          <w:sz w:val="24"/>
          <w:szCs w:val="24"/>
        </w:rPr>
        <w:t>.</w:t>
      </w:r>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9</w:t>
      </w:r>
      <w:r w:rsidRPr="00AF5AAC">
        <w:rPr>
          <w:rFonts w:ascii="Times New Roman" w:hAnsi="Times New Roman" w:cs="Times New Roman"/>
          <w:sz w:val="24"/>
          <w:szCs w:val="24"/>
        </w:rPr>
        <w:t xml:space="preserve">Biodiversity </w:t>
      </w:r>
      <w:smartTag w:uri="urn:schemas-microsoft-com:office:smarttags" w:element="PlaceType">
        <w:r w:rsidRPr="00AF5AAC">
          <w:rPr>
            <w:rFonts w:ascii="Times New Roman" w:hAnsi="Times New Roman" w:cs="Times New Roman"/>
            <w:sz w:val="24"/>
            <w:szCs w:val="24"/>
          </w:rPr>
          <w:t>Institute</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Ontario</w:t>
        </w:r>
      </w:smartTag>
      <w:r w:rsidRPr="00AF5AAC">
        <w:rPr>
          <w:rFonts w:ascii="Times New Roman" w:hAnsi="Times New Roman" w:cs="Times New Roman"/>
          <w:sz w:val="24"/>
          <w:szCs w:val="24"/>
        </w:rPr>
        <w:t xml:space="preserve">, </w:t>
      </w:r>
      <w:smartTag w:uri="urn:schemas-microsoft-com:office:smarttags" w:element="PlaceType">
        <w:r w:rsidRPr="00AF5AAC">
          <w:rPr>
            <w:rFonts w:ascii="Times New Roman" w:hAnsi="Times New Roman" w:cs="Times New Roman"/>
            <w:sz w:val="24"/>
            <w:szCs w:val="24"/>
          </w:rPr>
          <w:t>University</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Guelph</w:t>
        </w:r>
      </w:smartTag>
      <w:r w:rsidRPr="00AF5AAC">
        <w:rPr>
          <w:rFonts w:ascii="Times New Roman" w:hAnsi="Times New Roman" w:cs="Times New Roman"/>
          <w:sz w:val="24"/>
          <w:szCs w:val="24"/>
        </w:rPr>
        <w:t xml:space="preserve">, </w:t>
      </w:r>
      <w:smartTag w:uri="urn:schemas-microsoft-com:office:smarttags" w:element="place">
        <w:r w:rsidRPr="00AF5AAC">
          <w:rPr>
            <w:rFonts w:ascii="Times New Roman" w:hAnsi="Times New Roman" w:cs="Times New Roman"/>
            <w:sz w:val="24"/>
            <w:szCs w:val="24"/>
          </w:rPr>
          <w:t xml:space="preserve">50 Stone Road East, </w:t>
        </w:r>
        <w:smartTag w:uri="urn:schemas-microsoft-com:office:smarttags" w:element="City">
          <w:r w:rsidRPr="00AF5AAC">
            <w:rPr>
              <w:rFonts w:ascii="Times New Roman" w:hAnsi="Times New Roman" w:cs="Times New Roman"/>
              <w:sz w:val="24"/>
              <w:szCs w:val="24"/>
            </w:rPr>
            <w:t>Guelph</w:t>
          </w:r>
        </w:smartTag>
        <w:r w:rsidRPr="00AF5AAC">
          <w:rPr>
            <w:rFonts w:ascii="Times New Roman" w:hAnsi="Times New Roman" w:cs="Times New Roman"/>
            <w:sz w:val="24"/>
            <w:szCs w:val="24"/>
          </w:rPr>
          <w:t xml:space="preserve">, </w:t>
        </w:r>
        <w:smartTag w:uri="urn:schemas-microsoft-com:office:smarttags" w:element="State">
          <w:r w:rsidRPr="00AF5AAC">
            <w:rPr>
              <w:rFonts w:ascii="Times New Roman" w:hAnsi="Times New Roman" w:cs="Times New Roman"/>
              <w:sz w:val="24"/>
              <w:szCs w:val="24"/>
            </w:rPr>
            <w:t>ON</w:t>
          </w:r>
        </w:smartTag>
        <w:r w:rsidRPr="00AF5AAC">
          <w:rPr>
            <w:rFonts w:ascii="Times New Roman" w:hAnsi="Times New Roman" w:cs="Times New Roman"/>
            <w:sz w:val="24"/>
            <w:szCs w:val="24"/>
          </w:rPr>
          <w:t xml:space="preserve">, </w:t>
        </w:r>
        <w:smartTag w:uri="urn:schemas-microsoft-com:office:smarttags" w:element="country-region">
          <w:r w:rsidRPr="00AF5AAC">
            <w:rPr>
              <w:rFonts w:ascii="Times New Roman" w:hAnsi="Times New Roman" w:cs="Times New Roman"/>
              <w:sz w:val="24"/>
              <w:szCs w:val="24"/>
            </w:rPr>
            <w:t>Canada</w:t>
          </w:r>
        </w:smartTag>
      </w:smartTag>
      <w:r w:rsidRPr="00AF5AAC">
        <w:rPr>
          <w:rFonts w:ascii="Times New Roman" w:hAnsi="Times New Roman" w:cs="Times New Roman"/>
          <w:sz w:val="24"/>
          <w:szCs w:val="24"/>
        </w:rPr>
        <w:t>, N1G 2W1</w:t>
      </w:r>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10</w:t>
      </w:r>
      <w:r>
        <w:rPr>
          <w:rFonts w:ascii="Times New Roman" w:hAnsi="Times New Roman" w:cs="Times New Roman"/>
          <w:sz w:val="24"/>
          <w:szCs w:val="24"/>
        </w:rPr>
        <w:t>School of Information Resources and Library Science, U</w:t>
      </w:r>
      <w:r w:rsidRPr="00AF5AAC">
        <w:rPr>
          <w:rFonts w:ascii="Times New Roman" w:hAnsi="Times New Roman" w:cs="Times New Roman"/>
          <w:sz w:val="24"/>
          <w:szCs w:val="24"/>
        </w:rPr>
        <w:t>niversity of Arizona</w:t>
      </w:r>
      <w:r>
        <w:rPr>
          <w:rFonts w:ascii="Times New Roman" w:hAnsi="Times New Roman" w:cs="Times New Roman"/>
          <w:sz w:val="24"/>
          <w:szCs w:val="24"/>
        </w:rPr>
        <w:t>, 1515 East First Street, Tucson, AZ 85719</w:t>
      </w:r>
    </w:p>
    <w:p w:rsidR="00A70A88" w:rsidRPr="00AF5AAC" w:rsidRDefault="00A70A88" w:rsidP="00140652">
      <w:pPr>
        <w:spacing w:line="240" w:lineRule="auto"/>
        <w:jc w:val="both"/>
        <w:rPr>
          <w:rFonts w:ascii="Times New Roman" w:hAnsi="Times New Roman" w:cs="Times New Roman"/>
          <w:sz w:val="24"/>
          <w:szCs w:val="24"/>
        </w:rPr>
      </w:pPr>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1</w:t>
      </w:r>
      <w:r w:rsidRPr="00AF5AAC">
        <w:rPr>
          <w:rFonts w:ascii="Times New Roman" w:hAnsi="Times New Roman" w:cs="Times New Roman"/>
          <w:sz w:val="24"/>
          <w:szCs w:val="24"/>
        </w:rPr>
        <w:t xml:space="preserve">University of </w:t>
      </w:r>
      <w:smartTag w:uri="urn:schemas-microsoft-com:office:smarttags" w:element="State">
        <w:r w:rsidRPr="00AF5AAC">
          <w:rPr>
            <w:rFonts w:ascii="Times New Roman" w:hAnsi="Times New Roman" w:cs="Times New Roman"/>
            <w:sz w:val="24"/>
            <w:szCs w:val="24"/>
          </w:rPr>
          <w:t>Florida</w:t>
        </w:r>
      </w:smartTag>
      <w:r w:rsidRPr="00AF5AAC">
        <w:rPr>
          <w:rFonts w:ascii="Times New Roman" w:hAnsi="Times New Roman" w:cs="Times New Roman"/>
          <w:sz w:val="24"/>
          <w:szCs w:val="24"/>
        </w:rPr>
        <w:t xml:space="preserve">, </w:t>
      </w:r>
      <w:smartTag w:uri="urn:schemas-microsoft-com:office:smarttags" w:element="place">
        <w:smartTag w:uri="urn:schemas-microsoft-com:office:smarttags" w:element="City">
          <w:r w:rsidRPr="00AF5AAC">
            <w:rPr>
              <w:rFonts w:ascii="Times New Roman" w:hAnsi="Times New Roman" w:cs="Times New Roman"/>
              <w:sz w:val="24"/>
              <w:szCs w:val="24"/>
            </w:rPr>
            <w:t>Gainesville</w:t>
          </w:r>
        </w:smartTag>
        <w:r w:rsidRPr="00AF5AAC">
          <w:rPr>
            <w:rFonts w:ascii="Times New Roman" w:hAnsi="Times New Roman" w:cs="Times New Roman"/>
            <w:sz w:val="24"/>
            <w:szCs w:val="24"/>
          </w:rPr>
          <w:t xml:space="preserve">, </w:t>
        </w:r>
        <w:smartTag w:uri="urn:schemas-microsoft-com:office:smarttags" w:element="State">
          <w:r w:rsidRPr="00AF5AAC">
            <w:rPr>
              <w:rFonts w:ascii="Times New Roman" w:hAnsi="Times New Roman" w:cs="Times New Roman"/>
              <w:sz w:val="24"/>
              <w:szCs w:val="24"/>
            </w:rPr>
            <w:t>FL</w:t>
          </w:r>
        </w:smartTag>
        <w:r w:rsidRPr="00AF5AAC">
          <w:rPr>
            <w:rFonts w:ascii="Times New Roman" w:hAnsi="Times New Roman" w:cs="Times New Roman"/>
            <w:sz w:val="24"/>
            <w:szCs w:val="24"/>
          </w:rPr>
          <w:t xml:space="preserve">, </w:t>
        </w:r>
        <w:smartTag w:uri="urn:schemas-microsoft-com:office:smarttags" w:element="PostalCode">
          <w:r w:rsidRPr="00AF5AAC">
            <w:rPr>
              <w:rFonts w:ascii="Times New Roman" w:hAnsi="Times New Roman" w:cs="Times New Roman"/>
              <w:sz w:val="24"/>
              <w:szCs w:val="24"/>
            </w:rPr>
            <w:t>32611</w:t>
          </w:r>
        </w:smartTag>
      </w:smartTag>
    </w:p>
    <w:p w:rsidR="00A70A88" w:rsidRDefault="00A70A88" w:rsidP="00140652">
      <w:pPr>
        <w:spacing w:line="240" w:lineRule="auto"/>
        <w:jc w:val="both"/>
        <w:rPr>
          <w:rFonts w:ascii="Times New Roman" w:hAnsi="Times New Roman" w:cs="Times New Roman"/>
          <w:sz w:val="24"/>
          <w:szCs w:val="24"/>
        </w:rPr>
      </w:pPr>
      <w:r w:rsidRPr="00653826">
        <w:rPr>
          <w:rFonts w:ascii="Times New Roman" w:hAnsi="Times New Roman" w:cs="Times New Roman"/>
          <w:sz w:val="24"/>
          <w:szCs w:val="24"/>
          <w:vertAlign w:val="superscript"/>
        </w:rPr>
        <w:t>12</w:t>
      </w:r>
      <w:r w:rsidRPr="00653826">
        <w:rPr>
          <w:rFonts w:ascii="Times New Roman" w:hAnsi="Times New Roman" w:cs="Times New Roman"/>
          <w:sz w:val="24"/>
          <w:szCs w:val="24"/>
        </w:rPr>
        <w:t xml:space="preserve">Ecology and Evolutionary Biology, </w:t>
      </w:r>
      <w:smartTag w:uri="urn:schemas-microsoft-com:office:smarttags" w:element="PlaceType">
        <w:r w:rsidRPr="00653826">
          <w:rPr>
            <w:rFonts w:ascii="Times New Roman" w:hAnsi="Times New Roman" w:cs="Times New Roman"/>
            <w:sz w:val="24"/>
            <w:szCs w:val="24"/>
          </w:rPr>
          <w:t>University</w:t>
        </w:r>
      </w:smartTag>
      <w:r w:rsidRPr="00653826">
        <w:rPr>
          <w:rFonts w:ascii="Times New Roman" w:hAnsi="Times New Roman" w:cs="Times New Roman"/>
          <w:sz w:val="24"/>
          <w:szCs w:val="24"/>
        </w:rPr>
        <w:t xml:space="preserve"> of </w:t>
      </w:r>
      <w:smartTag w:uri="urn:schemas-microsoft-com:office:smarttags" w:element="PlaceName">
        <w:r w:rsidRPr="00653826">
          <w:rPr>
            <w:rFonts w:ascii="Times New Roman" w:hAnsi="Times New Roman" w:cs="Times New Roman"/>
            <w:sz w:val="24"/>
            <w:szCs w:val="24"/>
          </w:rPr>
          <w:t>Kansas</w:t>
        </w:r>
      </w:smartTag>
      <w:r w:rsidRPr="00653826">
        <w:rPr>
          <w:rFonts w:ascii="Times New Roman" w:hAnsi="Times New Roman" w:cs="Times New Roman"/>
          <w:sz w:val="24"/>
          <w:szCs w:val="24"/>
        </w:rPr>
        <w:t xml:space="preserve">, </w:t>
      </w:r>
      <w:smartTag w:uri="urn:schemas-microsoft-com:office:smarttags" w:element="place">
        <w:smartTag w:uri="urn:schemas-microsoft-com:office:smarttags" w:element="City">
          <w:r w:rsidRPr="00653826">
            <w:rPr>
              <w:rFonts w:ascii="Times New Roman" w:hAnsi="Times New Roman" w:cs="Times New Roman"/>
              <w:sz w:val="24"/>
              <w:szCs w:val="24"/>
            </w:rPr>
            <w:t>Lawrence</w:t>
          </w:r>
        </w:smartTag>
        <w:r w:rsidRPr="00653826">
          <w:rPr>
            <w:rFonts w:ascii="Times New Roman" w:hAnsi="Times New Roman" w:cs="Times New Roman"/>
            <w:sz w:val="24"/>
            <w:szCs w:val="24"/>
          </w:rPr>
          <w:t xml:space="preserve">, </w:t>
        </w:r>
        <w:smartTag w:uri="urn:schemas-microsoft-com:office:smarttags" w:element="State">
          <w:r w:rsidRPr="00653826">
            <w:rPr>
              <w:rFonts w:ascii="Times New Roman" w:hAnsi="Times New Roman" w:cs="Times New Roman"/>
              <w:sz w:val="24"/>
              <w:szCs w:val="24"/>
            </w:rPr>
            <w:t>KS</w:t>
          </w:r>
        </w:smartTag>
      </w:smartTag>
      <w:r w:rsidRPr="00653826">
        <w:rPr>
          <w:rFonts w:ascii="Times New Roman" w:hAnsi="Times New Roman" w:cs="Times New Roman"/>
          <w:sz w:val="24"/>
          <w:szCs w:val="24"/>
        </w:rPr>
        <w:t>, 660451</w:t>
      </w:r>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13</w:t>
      </w:r>
      <w:r w:rsidRPr="00AF5AAC">
        <w:rPr>
          <w:rFonts w:ascii="Times New Roman" w:hAnsi="Times New Roman" w:cs="Times New Roman"/>
          <w:sz w:val="24"/>
          <w:szCs w:val="24"/>
        </w:rPr>
        <w:t>The BioVeL Project, School of Computer Science,</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The </w:t>
      </w:r>
      <w:smartTag w:uri="urn:schemas-microsoft-com:office:smarttags" w:element="place">
        <w:smartTag w:uri="urn:schemas-microsoft-com:office:smarttags" w:element="PlaceType">
          <w:r w:rsidRPr="00AF5AAC">
            <w:rPr>
              <w:rFonts w:ascii="Times New Roman" w:hAnsi="Times New Roman" w:cs="Times New Roman"/>
              <w:sz w:val="24"/>
              <w:szCs w:val="24"/>
            </w:rPr>
            <w:t>University</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Manchester</w:t>
          </w:r>
        </w:smartTag>
      </w:smartTag>
      <w:r w:rsidRPr="00AF5AAC">
        <w:rPr>
          <w:rFonts w:ascii="Times New Roman" w:hAnsi="Times New Roman" w:cs="Times New Roman"/>
          <w:sz w:val="24"/>
          <w:szCs w:val="24"/>
        </w:rPr>
        <w:t xml:space="preserve">, </w:t>
      </w:r>
      <w:smartTag w:uri="urn:schemas-microsoft-com:office:smarttags" w:element="address">
        <w:smartTag w:uri="urn:schemas-microsoft-com:office:smarttags" w:element="Street">
          <w:r w:rsidRPr="00AF5AAC">
            <w:rPr>
              <w:rFonts w:ascii="Times New Roman" w:hAnsi="Times New Roman" w:cs="Times New Roman"/>
              <w:sz w:val="24"/>
              <w:szCs w:val="24"/>
            </w:rPr>
            <w:t>Oxford Road</w:t>
          </w:r>
        </w:smartTag>
        <w:r w:rsidRPr="00AF5AAC">
          <w:rPr>
            <w:rFonts w:ascii="Times New Roman" w:hAnsi="Times New Roman" w:cs="Times New Roman"/>
            <w:sz w:val="24"/>
            <w:szCs w:val="24"/>
          </w:rPr>
          <w:t xml:space="preserve">, </w:t>
        </w:r>
        <w:smartTag w:uri="urn:schemas-microsoft-com:office:smarttags" w:element="City">
          <w:r w:rsidRPr="00AF5AAC">
            <w:rPr>
              <w:rFonts w:ascii="Times New Roman" w:hAnsi="Times New Roman" w:cs="Times New Roman"/>
              <w:sz w:val="24"/>
              <w:szCs w:val="24"/>
            </w:rPr>
            <w:t>Manchester</w:t>
          </w:r>
        </w:smartTag>
        <w:r w:rsidRPr="00AF5AAC">
          <w:rPr>
            <w:rFonts w:ascii="Times New Roman" w:hAnsi="Times New Roman" w:cs="Times New Roman"/>
            <w:sz w:val="24"/>
            <w:szCs w:val="24"/>
          </w:rPr>
          <w:t xml:space="preserve">, </w:t>
        </w:r>
        <w:smartTag w:uri="urn:schemas-microsoft-com:office:smarttags" w:element="country-region">
          <w:r w:rsidRPr="00AF5AAC">
            <w:rPr>
              <w:rFonts w:ascii="Times New Roman" w:hAnsi="Times New Roman" w:cs="Times New Roman"/>
              <w:sz w:val="24"/>
              <w:szCs w:val="24"/>
            </w:rPr>
            <w:t>UK</w:t>
          </w:r>
        </w:smartTag>
      </w:smartTag>
      <w:r w:rsidRPr="00AF5AAC">
        <w:rPr>
          <w:rFonts w:ascii="Times New Roman" w:hAnsi="Times New Roman" w:cs="Times New Roman"/>
          <w:sz w:val="24"/>
          <w:szCs w:val="24"/>
        </w:rPr>
        <w:t>. M13 9PL</w:t>
      </w:r>
    </w:p>
    <w:p w:rsidR="00A70A88" w:rsidRPr="00AF5AAC" w:rsidRDefault="00A70A88" w:rsidP="00140652">
      <w:pPr>
        <w:spacing w:line="240" w:lineRule="auto"/>
        <w:jc w:val="both"/>
        <w:rPr>
          <w:rFonts w:ascii="Times New Roman" w:hAnsi="Times New Roman" w:cs="Times New Roman"/>
          <w:sz w:val="24"/>
          <w:szCs w:val="24"/>
        </w:rPr>
      </w:pPr>
      <w:r w:rsidRPr="00653826">
        <w:rPr>
          <w:rFonts w:ascii="Times New Roman" w:hAnsi="Times New Roman" w:cs="Times New Roman"/>
          <w:sz w:val="24"/>
          <w:szCs w:val="24"/>
          <w:vertAlign w:val="superscript"/>
        </w:rPr>
        <w:t>14</w:t>
      </w:r>
      <w:r>
        <w:rPr>
          <w:rFonts w:ascii="Times New Roman" w:hAnsi="Times New Roman" w:cs="Times New Roman"/>
          <w:sz w:val="24"/>
          <w:szCs w:val="24"/>
        </w:rPr>
        <w:t xml:space="preserve">Department of Philosophy, University at </w:t>
      </w:r>
      <w:smartTag w:uri="urn:schemas-microsoft-com:office:smarttags" w:element="City">
        <w:r>
          <w:rPr>
            <w:rFonts w:ascii="Times New Roman" w:hAnsi="Times New Roman" w:cs="Times New Roman"/>
            <w:sz w:val="24"/>
            <w:szCs w:val="24"/>
          </w:rPr>
          <w:t>Buffalo</w:t>
        </w:r>
      </w:smartTag>
      <w:r>
        <w:rPr>
          <w:rFonts w:ascii="Times New Roman" w:hAnsi="Times New Roman" w:cs="Times New Roman"/>
          <w:sz w:val="24"/>
          <w:szCs w:val="24"/>
        </w:rPr>
        <w:t xml:space="preserve">, </w:t>
      </w:r>
      <w:smartTag w:uri="urn:schemas-microsoft-com:office:smarttags" w:element="place">
        <w:smartTag w:uri="urn:schemas-microsoft-com:office:smarttags" w:element="City">
          <w:r>
            <w:rPr>
              <w:rFonts w:ascii="Times New Roman" w:hAnsi="Times New Roman" w:cs="Times New Roman"/>
              <w:sz w:val="24"/>
              <w:szCs w:val="24"/>
            </w:rPr>
            <w:t>Buffalo</w:t>
          </w:r>
        </w:smartTag>
        <w:r>
          <w:rPr>
            <w:rFonts w:ascii="Times New Roman" w:hAnsi="Times New Roman" w:cs="Times New Roman"/>
            <w:sz w:val="24"/>
            <w:szCs w:val="24"/>
          </w:rPr>
          <w:t xml:space="preserve">, </w:t>
        </w:r>
        <w:smartTag w:uri="urn:schemas-microsoft-com:office:smarttags" w:element="State">
          <w:r>
            <w:rPr>
              <w:rFonts w:ascii="Times New Roman" w:hAnsi="Times New Roman" w:cs="Times New Roman"/>
              <w:sz w:val="24"/>
              <w:szCs w:val="24"/>
            </w:rPr>
            <w:t>NY</w:t>
          </w:r>
        </w:smartTag>
        <w:r>
          <w:rPr>
            <w:rFonts w:ascii="Times New Roman" w:hAnsi="Times New Roman" w:cs="Times New Roman"/>
            <w:sz w:val="24"/>
            <w:szCs w:val="24"/>
          </w:rPr>
          <w:t xml:space="preserve"> </w:t>
        </w:r>
        <w:smartTag w:uri="urn:schemas-microsoft-com:office:smarttags" w:element="PostalCode">
          <w:r>
            <w:rPr>
              <w:rFonts w:ascii="Times New Roman" w:hAnsi="Times New Roman" w:cs="Times New Roman"/>
              <w:sz w:val="24"/>
              <w:szCs w:val="24"/>
            </w:rPr>
            <w:t>14260</w:t>
          </w:r>
        </w:smartTag>
      </w:smartTag>
      <w:r>
        <w:rPr>
          <w:rFonts w:ascii="Times New Roman" w:hAnsi="Times New Roman" w:cs="Times New Roman"/>
          <w:sz w:val="24"/>
          <w:szCs w:val="24"/>
        </w:rPr>
        <w:t>.</w:t>
      </w:r>
    </w:p>
    <w:p w:rsidR="00A70A88" w:rsidRPr="00AF5AAC" w:rsidRDefault="00A70A88" w:rsidP="00140652">
      <w:pPr>
        <w:spacing w:line="240" w:lineRule="auto"/>
        <w:jc w:val="both"/>
        <w:rPr>
          <w:rFonts w:ascii="Times New Roman" w:hAnsi="Times New Roman" w:cs="Times New Roman"/>
          <w:sz w:val="24"/>
          <w:szCs w:val="24"/>
        </w:rPr>
      </w:pPr>
      <w:smartTag w:uri="urn:schemas-microsoft-com:office:smarttags" w:element="PlaceName">
        <w:r w:rsidRPr="00AF5AA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r w:rsidRPr="00AF5AAC">
          <w:rPr>
            <w:rFonts w:ascii="Times New Roman" w:hAnsi="Times New Roman" w:cs="Times New Roman"/>
            <w:sz w:val="24"/>
            <w:szCs w:val="24"/>
          </w:rPr>
          <w:t>Graduate</w:t>
        </w:r>
      </w:smartTag>
      <w:r w:rsidRPr="00AF5AAC">
        <w:rPr>
          <w:rFonts w:ascii="Times New Roman" w:hAnsi="Times New Roman" w:cs="Times New Roman"/>
          <w:sz w:val="24"/>
          <w:szCs w:val="24"/>
        </w:rPr>
        <w:t xml:space="preserve"> </w:t>
      </w:r>
      <w:smartTag w:uri="urn:schemas-microsoft-com:office:smarttags" w:element="PlaceType">
        <w:r w:rsidRPr="00AF5AAC">
          <w:rPr>
            <w:rFonts w:ascii="Times New Roman" w:hAnsi="Times New Roman" w:cs="Times New Roman"/>
            <w:sz w:val="24"/>
            <w:szCs w:val="24"/>
          </w:rPr>
          <w:t>School</w:t>
        </w:r>
      </w:smartTag>
      <w:r w:rsidRPr="00AF5AAC">
        <w:rPr>
          <w:rFonts w:ascii="Times New Roman" w:hAnsi="Times New Roman" w:cs="Times New Roman"/>
          <w:sz w:val="24"/>
          <w:szCs w:val="24"/>
        </w:rPr>
        <w:t xml:space="preserve"> of Library and Information Science, </w:t>
      </w:r>
      <w:smartTag w:uri="urn:schemas-microsoft-com:office:smarttags" w:element="place">
        <w:smartTag w:uri="urn:schemas-microsoft-com:office:smarttags" w:element="PlaceType">
          <w:r w:rsidRPr="00AF5AAC">
            <w:rPr>
              <w:rFonts w:ascii="Times New Roman" w:hAnsi="Times New Roman" w:cs="Times New Roman"/>
              <w:sz w:val="24"/>
              <w:szCs w:val="24"/>
            </w:rPr>
            <w:t>University</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Illinois</w:t>
          </w:r>
        </w:smartTag>
      </w:smartTag>
      <w:r w:rsidRPr="00AF5AAC">
        <w:rPr>
          <w:rFonts w:ascii="Times New Roman" w:hAnsi="Times New Roman" w:cs="Times New Roman"/>
          <w:sz w:val="24"/>
          <w:szCs w:val="24"/>
        </w:rPr>
        <w:t xml:space="preserve"> at Urbana-Champaign</w:t>
      </w:r>
    </w:p>
    <w:p w:rsidR="00A70A88" w:rsidRPr="00AF5AAC" w:rsidRDefault="00A70A88" w:rsidP="00140652">
      <w:pPr>
        <w:spacing w:line="240" w:lineRule="auto"/>
        <w:jc w:val="both"/>
        <w:rPr>
          <w:rFonts w:ascii="Times New Roman" w:hAnsi="Times New Roman" w:cs="Times New Roman"/>
          <w:sz w:val="24"/>
          <w:szCs w:val="24"/>
        </w:rPr>
      </w:pPr>
      <w:r w:rsidRPr="00AF5AAC">
        <w:rPr>
          <w:rFonts w:ascii="Times New Roman" w:hAnsi="Times New Roman" w:cs="Times New Roman"/>
          <w:sz w:val="24"/>
          <w:szCs w:val="24"/>
          <w:vertAlign w:val="superscript"/>
        </w:rPr>
        <w:t>16</w:t>
      </w:r>
      <w:r w:rsidRPr="00AF5AAC">
        <w:rPr>
          <w:rFonts w:ascii="Times New Roman" w:hAnsi="Times New Roman" w:cs="Times New Roman"/>
          <w:sz w:val="24"/>
          <w:szCs w:val="24"/>
        </w:rPr>
        <w:t xml:space="preserve">3101 VLSB, </w:t>
      </w:r>
      <w:smartTag w:uri="urn:schemas-microsoft-com:office:smarttags" w:element="PlaceType">
        <w:r w:rsidRPr="00AF5AAC">
          <w:rPr>
            <w:rFonts w:ascii="Times New Roman" w:hAnsi="Times New Roman" w:cs="Times New Roman"/>
            <w:sz w:val="24"/>
            <w:szCs w:val="24"/>
          </w:rPr>
          <w:t>Museum</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Vertebrate</w:t>
        </w:r>
      </w:smartTag>
      <w:r w:rsidRPr="00AF5AAC">
        <w:rPr>
          <w:rFonts w:ascii="Times New Roman" w:hAnsi="Times New Roman" w:cs="Times New Roman"/>
          <w:sz w:val="24"/>
          <w:szCs w:val="24"/>
        </w:rPr>
        <w:t xml:space="preserve"> Zoology, </w:t>
      </w:r>
      <w:smartTag w:uri="urn:schemas-microsoft-com:office:smarttags" w:element="PlaceType">
        <w:r w:rsidRPr="00AF5AAC">
          <w:rPr>
            <w:rFonts w:ascii="Times New Roman" w:hAnsi="Times New Roman" w:cs="Times New Roman"/>
            <w:sz w:val="24"/>
            <w:szCs w:val="24"/>
          </w:rPr>
          <w:t>University</w:t>
        </w:r>
      </w:smartTag>
      <w:r w:rsidRPr="00AF5AAC">
        <w:rPr>
          <w:rFonts w:ascii="Times New Roman" w:hAnsi="Times New Roman" w:cs="Times New Roman"/>
          <w:sz w:val="24"/>
          <w:szCs w:val="24"/>
        </w:rPr>
        <w:t xml:space="preserve"> of </w:t>
      </w:r>
      <w:smartTag w:uri="urn:schemas-microsoft-com:office:smarttags" w:element="PlaceName">
        <w:r w:rsidRPr="00AF5AAC">
          <w:rPr>
            <w:rFonts w:ascii="Times New Roman" w:hAnsi="Times New Roman" w:cs="Times New Roman"/>
            <w:sz w:val="24"/>
            <w:szCs w:val="24"/>
          </w:rPr>
          <w:t>California</w:t>
        </w:r>
      </w:smartTag>
      <w:r w:rsidRPr="00AF5AAC">
        <w:rPr>
          <w:rFonts w:ascii="Times New Roman" w:hAnsi="Times New Roman" w:cs="Times New Roman"/>
          <w:sz w:val="24"/>
          <w:szCs w:val="24"/>
        </w:rPr>
        <w:t xml:space="preserve">, </w:t>
      </w:r>
      <w:smartTag w:uri="urn:schemas-microsoft-com:office:smarttags" w:element="place">
        <w:smartTag w:uri="urn:schemas-microsoft-com:office:smarttags" w:element="City">
          <w:r w:rsidRPr="00AF5AAC">
            <w:rPr>
              <w:rFonts w:ascii="Times New Roman" w:hAnsi="Times New Roman" w:cs="Times New Roman"/>
              <w:sz w:val="24"/>
              <w:szCs w:val="24"/>
            </w:rPr>
            <w:t>Berkeley</w:t>
          </w:r>
        </w:smartTag>
      </w:smartTag>
      <w:r w:rsidRPr="00AF5AAC">
        <w:rPr>
          <w:rFonts w:ascii="Times New Roman" w:hAnsi="Times New Roman" w:cs="Times New Roman"/>
          <w:sz w:val="24"/>
          <w:szCs w:val="24"/>
        </w:rPr>
        <w:t>, 94720</w:t>
      </w:r>
    </w:p>
    <w:p w:rsidR="00A70A88" w:rsidRDefault="00A70A88" w:rsidP="00140652">
      <w:pPr>
        <w:spacing w:line="240" w:lineRule="auto"/>
        <w:jc w:val="both"/>
        <w:rPr>
          <w:rFonts w:ascii="Times New Roman" w:hAnsi="Times New Roman" w:cs="Times New Roman"/>
          <w:sz w:val="24"/>
          <w:szCs w:val="24"/>
        </w:rPr>
      </w:pPr>
      <w:smartTag w:uri="urn:schemas-microsoft-com:office:smarttags" w:element="PlaceName">
        <w:r w:rsidRPr="00AF5AAC">
          <w:rPr>
            <w:rFonts w:ascii="Times New Roman" w:hAnsi="Times New Roman" w:cs="Times New Roman"/>
            <w:sz w:val="24"/>
            <w:szCs w:val="24"/>
            <w:vertAlign w:val="superscript"/>
          </w:rPr>
          <w:t>17</w:t>
        </w:r>
        <w:r w:rsidRPr="00AF5AAC">
          <w:rPr>
            <w:rFonts w:ascii="Times New Roman" w:hAnsi="Times New Roman" w:cs="Times New Roman"/>
            <w:sz w:val="24"/>
            <w:szCs w:val="24"/>
          </w:rPr>
          <w:t>National</w:t>
        </w:r>
      </w:smartTag>
      <w:r w:rsidRPr="00AF5AAC">
        <w:rPr>
          <w:rFonts w:ascii="Times New Roman" w:hAnsi="Times New Roman" w:cs="Times New Roman"/>
          <w:sz w:val="24"/>
          <w:szCs w:val="24"/>
        </w:rPr>
        <w:t xml:space="preserve"> </w:t>
      </w:r>
      <w:smartTag w:uri="urn:schemas-microsoft-com:office:smarttags" w:element="PlaceType">
        <w:r w:rsidRPr="00AF5AAC">
          <w:rPr>
            <w:rFonts w:ascii="Times New Roman" w:hAnsi="Times New Roman" w:cs="Times New Roman"/>
            <w:sz w:val="24"/>
            <w:szCs w:val="24"/>
          </w:rPr>
          <w:t>Museum</w:t>
        </w:r>
      </w:smartTag>
      <w:r w:rsidRPr="00AF5AAC">
        <w:rPr>
          <w:rFonts w:ascii="Times New Roman" w:hAnsi="Times New Roman" w:cs="Times New Roman"/>
          <w:sz w:val="24"/>
          <w:szCs w:val="24"/>
        </w:rPr>
        <w:t xml:space="preserve"> of Natural History, Smithsonian Institution, </w:t>
      </w:r>
      <w:smartTag w:uri="urn:schemas-microsoft-com:office:smarttags" w:element="place">
        <w:smartTag w:uri="urn:schemas-microsoft-com:office:smarttags" w:element="City">
          <w:r w:rsidRPr="00AF5AAC">
            <w:rPr>
              <w:rFonts w:ascii="Times New Roman" w:hAnsi="Times New Roman" w:cs="Times New Roman"/>
              <w:sz w:val="24"/>
              <w:szCs w:val="24"/>
            </w:rPr>
            <w:t>Washington</w:t>
          </w:r>
        </w:smartTag>
        <w:r w:rsidRPr="00AF5AAC">
          <w:rPr>
            <w:rFonts w:ascii="Times New Roman" w:hAnsi="Times New Roman" w:cs="Times New Roman"/>
            <w:sz w:val="24"/>
            <w:szCs w:val="24"/>
          </w:rPr>
          <w:t xml:space="preserve">, </w:t>
        </w:r>
        <w:smartTag w:uri="urn:schemas-microsoft-com:office:smarttags" w:element="State">
          <w:r w:rsidRPr="00AF5AAC">
            <w:rPr>
              <w:rFonts w:ascii="Times New Roman" w:hAnsi="Times New Roman" w:cs="Times New Roman"/>
              <w:sz w:val="24"/>
              <w:szCs w:val="24"/>
            </w:rPr>
            <w:t>D.C.</w:t>
          </w:r>
        </w:smartTag>
      </w:smartTag>
    </w:p>
    <w:p w:rsidR="00A70A88" w:rsidRPr="00AF5AAC" w:rsidRDefault="00A70A88" w:rsidP="00140652">
      <w:pPr>
        <w:spacing w:line="240" w:lineRule="auto"/>
        <w:jc w:val="both"/>
        <w:rPr>
          <w:rFonts w:ascii="Times New Roman" w:hAnsi="Times New Roman" w:cs="Times New Roman"/>
          <w:sz w:val="24"/>
          <w:szCs w:val="24"/>
        </w:rPr>
      </w:pPr>
      <w:r>
        <w:rPr>
          <w:rFonts w:ascii="Times New Roman" w:hAnsi="Times New Roman" w:cs="Times New Roman"/>
          <w:sz w:val="24"/>
          <w:szCs w:val="24"/>
        </w:rPr>
        <w:t>*These authors contributed equally to the writing of the original manuscript draft.</w:t>
      </w:r>
    </w:p>
    <w:p w:rsidR="00A70A88" w:rsidRPr="00AF5AAC" w:rsidRDefault="00A70A88" w:rsidP="00140652">
      <w:pPr>
        <w:spacing w:line="240" w:lineRule="auto"/>
        <w:jc w:val="both"/>
        <w:rPr>
          <w:rFonts w:ascii="Times New Roman" w:hAnsi="Times New Roman" w:cs="Times New Roman"/>
          <w:sz w:val="24"/>
          <w:szCs w:val="24"/>
        </w:rPr>
      </w:pPr>
    </w:p>
    <w:p w:rsidR="00A70A88" w:rsidRPr="00A121EA" w:rsidRDefault="00A70A88" w:rsidP="00140652">
      <w:pPr>
        <w:spacing w:after="120"/>
        <w:jc w:val="both"/>
        <w:rPr>
          <w:rFonts w:ascii="Times New Roman" w:hAnsi="Times New Roman" w:cs="Times New Roman"/>
          <w:sz w:val="24"/>
          <w:szCs w:val="24"/>
        </w:rPr>
      </w:pPr>
      <w:r w:rsidRPr="00A121EA">
        <w:rPr>
          <w:rFonts w:ascii="Times New Roman" w:hAnsi="Times New Roman" w:cs="Times New Roman"/>
          <w:sz w:val="24"/>
          <w:szCs w:val="24"/>
        </w:rPr>
        <w:t xml:space="preserve">Corresponding author: </w:t>
      </w:r>
      <w:hyperlink r:id="rId8" w:history="1">
        <w:r w:rsidRPr="00A121EA">
          <w:rPr>
            <w:rStyle w:val="Hyperlink"/>
            <w:rFonts w:ascii="Times New Roman" w:hAnsi="Times New Roman" w:cs="Arial"/>
            <w:sz w:val="24"/>
            <w:szCs w:val="24"/>
          </w:rPr>
          <w:t>rwalls@iplantcollaborative.org</w:t>
        </w:r>
      </w:hyperlink>
    </w:p>
    <w:p w:rsidR="00A70A88" w:rsidRPr="00AF5AAC" w:rsidRDefault="00A70A88" w:rsidP="00140652">
      <w:pPr>
        <w:pStyle w:val="Heading1"/>
        <w:keepNext/>
        <w:spacing w:before="240" w:after="60" w:line="240" w:lineRule="auto"/>
        <w:jc w:val="both"/>
        <w:rPr>
          <w:rFonts w:ascii="Times New Roman" w:hAnsi="Times New Roman" w:cs="Times New Roman"/>
          <w:bCs/>
          <w:color w:val="auto"/>
          <w:kern w:val="32"/>
          <w:sz w:val="24"/>
          <w:szCs w:val="24"/>
        </w:rPr>
      </w:pPr>
      <w:bookmarkStart w:id="2" w:name="h.6ojcvxf5eayr" w:colFirst="0" w:colLast="0"/>
      <w:bookmarkEnd w:id="2"/>
      <w:r w:rsidRPr="00AF5AAC">
        <w:rPr>
          <w:rFonts w:ascii="Times New Roman" w:hAnsi="Times New Roman" w:cs="Times New Roman"/>
          <w:bCs/>
          <w:color w:val="auto"/>
          <w:kern w:val="32"/>
          <w:sz w:val="24"/>
          <w:szCs w:val="24"/>
        </w:rPr>
        <w:t>Keywords</w:t>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Standards in biodiversity, ontology, metagenomics, environmental sampling, ecology</w:t>
      </w:r>
    </w:p>
    <w:p w:rsidR="00A70A88" w:rsidRDefault="00A70A88">
      <w:pPr>
        <w:spacing w:after="160" w:line="259" w:lineRule="auto"/>
        <w:rPr>
          <w:rFonts w:ascii="Times New Roman" w:hAnsi="Times New Roman" w:cs="Times New Roman"/>
          <w:b/>
          <w:bCs/>
          <w:color w:val="auto"/>
          <w:kern w:val="32"/>
          <w:sz w:val="24"/>
          <w:szCs w:val="24"/>
        </w:rPr>
      </w:pPr>
      <w:r>
        <w:rPr>
          <w:rFonts w:ascii="Times New Roman" w:hAnsi="Times New Roman" w:cs="Times New Roman"/>
          <w:bCs/>
          <w:color w:val="auto"/>
          <w:kern w:val="32"/>
          <w:sz w:val="24"/>
          <w:szCs w:val="24"/>
        </w:rPr>
        <w:br w:type="page"/>
      </w:r>
    </w:p>
    <w:p w:rsidR="00A70A88" w:rsidRPr="00AF5AAC" w:rsidRDefault="00A70A88" w:rsidP="00140652">
      <w:pPr>
        <w:pStyle w:val="Heading1"/>
        <w:keepNext/>
        <w:spacing w:before="240" w:after="60" w:line="240" w:lineRule="auto"/>
        <w:jc w:val="both"/>
        <w:rPr>
          <w:rFonts w:ascii="Times New Roman" w:hAnsi="Times New Roman" w:cs="Times New Roman"/>
          <w:bCs/>
          <w:color w:val="auto"/>
          <w:kern w:val="32"/>
          <w:sz w:val="24"/>
          <w:szCs w:val="24"/>
        </w:rPr>
      </w:pPr>
      <w:r w:rsidRPr="00AF5AAC">
        <w:rPr>
          <w:rFonts w:ascii="Times New Roman" w:hAnsi="Times New Roman" w:cs="Times New Roman"/>
          <w:bCs/>
          <w:color w:val="auto"/>
          <w:kern w:val="32"/>
          <w:sz w:val="24"/>
          <w:szCs w:val="24"/>
        </w:rPr>
        <w:t>Abstract</w:t>
      </w:r>
    </w:p>
    <w:p w:rsidR="00A70A88" w:rsidRPr="00AF5AAC" w:rsidRDefault="00A70A88" w:rsidP="00140652">
      <w:pPr>
        <w:pStyle w:val="Heading1"/>
        <w:keepNext/>
        <w:spacing w:before="240" w:after="60" w:line="240" w:lineRule="auto"/>
        <w:jc w:val="both"/>
        <w:rPr>
          <w:rFonts w:ascii="Times New Roman" w:hAnsi="Times New Roman" w:cs="Times New Roman"/>
          <w:b w:val="0"/>
          <w:sz w:val="24"/>
          <w:szCs w:val="24"/>
        </w:rPr>
      </w:pPr>
      <w:bookmarkStart w:id="3" w:name="h.6bwqn5lfc5n5" w:colFirst="0" w:colLast="0"/>
      <w:bookmarkEnd w:id="3"/>
      <w:r w:rsidRPr="00AF5AAC">
        <w:rPr>
          <w:rFonts w:ascii="Times New Roman" w:hAnsi="Times New Roman" w:cs="Times New Roman"/>
          <w:b w:val="0"/>
          <w:sz w:val="24"/>
          <w:szCs w:val="24"/>
        </w:rPr>
        <w:t xml:space="preserve">The study of biodiversity spans many disciplines and involves </w:t>
      </w:r>
      <w:r>
        <w:rPr>
          <w:rFonts w:ascii="Times New Roman" w:hAnsi="Times New Roman" w:cs="Times New Roman"/>
          <w:b w:val="0"/>
          <w:sz w:val="24"/>
          <w:szCs w:val="24"/>
        </w:rPr>
        <w:t>several</w:t>
      </w:r>
      <w:r w:rsidRPr="00AF5AAC">
        <w:rPr>
          <w:rFonts w:ascii="Times New Roman" w:hAnsi="Times New Roman" w:cs="Times New Roman"/>
          <w:b w:val="0"/>
          <w:sz w:val="24"/>
          <w:szCs w:val="24"/>
        </w:rPr>
        <w:t xml:space="preserve"> </w:t>
      </w:r>
      <w:r>
        <w:rPr>
          <w:rFonts w:ascii="Times New Roman" w:hAnsi="Times New Roman" w:cs="Times New Roman"/>
          <w:b w:val="0"/>
          <w:sz w:val="24"/>
          <w:szCs w:val="24"/>
        </w:rPr>
        <w:t xml:space="preserve">types of </w:t>
      </w:r>
      <w:r w:rsidRPr="00AF5AAC">
        <w:rPr>
          <w:rFonts w:ascii="Times New Roman" w:hAnsi="Times New Roman" w:cs="Times New Roman"/>
          <w:b w:val="0"/>
          <w:sz w:val="24"/>
          <w:szCs w:val="24"/>
        </w:rPr>
        <w:t xml:space="preserve">data, including </w:t>
      </w:r>
      <w:r>
        <w:rPr>
          <w:rFonts w:ascii="Times New Roman" w:hAnsi="Times New Roman" w:cs="Times New Roman"/>
          <w:b w:val="0"/>
          <w:sz w:val="24"/>
          <w:szCs w:val="24"/>
        </w:rPr>
        <w:t xml:space="preserve">those pertaining to </w:t>
      </w:r>
      <w:r w:rsidRPr="00AF5AAC">
        <w:rPr>
          <w:rFonts w:ascii="Times New Roman" w:hAnsi="Times New Roman" w:cs="Times New Roman"/>
          <w:b w:val="0"/>
          <w:sz w:val="24"/>
          <w:szCs w:val="24"/>
        </w:rPr>
        <w:t>spec</w:t>
      </w:r>
      <w:r>
        <w:rPr>
          <w:rFonts w:ascii="Times New Roman" w:hAnsi="Times New Roman" w:cs="Times New Roman"/>
          <w:b w:val="0"/>
          <w:sz w:val="24"/>
          <w:szCs w:val="24"/>
        </w:rPr>
        <w:t xml:space="preserve">ies occurrences and abundances, </w:t>
      </w:r>
      <w:r w:rsidRPr="00AF5AAC">
        <w:rPr>
          <w:rFonts w:ascii="Times New Roman" w:hAnsi="Times New Roman" w:cs="Times New Roman"/>
          <w:b w:val="0"/>
          <w:sz w:val="24"/>
          <w:szCs w:val="24"/>
        </w:rPr>
        <w:t>genetic sequence</w:t>
      </w:r>
      <w:r>
        <w:rPr>
          <w:rFonts w:ascii="Times New Roman" w:hAnsi="Times New Roman" w:cs="Times New Roman"/>
          <w:b w:val="0"/>
          <w:sz w:val="24"/>
          <w:szCs w:val="24"/>
        </w:rPr>
        <w:t xml:space="preserve"> data</w:t>
      </w:r>
      <w:r w:rsidRPr="00AF5AAC">
        <w:rPr>
          <w:rFonts w:ascii="Times New Roman" w:hAnsi="Times New Roman" w:cs="Times New Roman"/>
          <w:b w:val="0"/>
          <w:sz w:val="24"/>
          <w:szCs w:val="24"/>
        </w:rPr>
        <w:t>, trait measurements, and environmental parameters, as well as information on collection and measurement protocols. An evaluation of the current landscape of metadata standards and ontologies in biodiversity science</w:t>
      </w:r>
      <w:r>
        <w:rPr>
          <w:rFonts w:ascii="Times New Roman" w:hAnsi="Times New Roman" w:cs="Times New Roman"/>
          <w:b w:val="0"/>
          <w:sz w:val="24"/>
          <w:szCs w:val="24"/>
        </w:rPr>
        <w:t xml:space="preserve"> </w:t>
      </w:r>
      <w:r w:rsidRPr="00AF5AAC">
        <w:rPr>
          <w:rFonts w:ascii="Times New Roman" w:hAnsi="Times New Roman" w:cs="Times New Roman"/>
          <w:b w:val="0"/>
          <w:sz w:val="24"/>
          <w:szCs w:val="24"/>
        </w:rPr>
        <w:t>suggests that existing standards such as the</w:t>
      </w:r>
      <w:hyperlink r:id="rId9" w:history="1">
        <w:r w:rsidRPr="00AF5AAC">
          <w:rPr>
            <w:rStyle w:val="Hyperlink"/>
            <w:rFonts w:ascii="Times New Roman" w:hAnsi="Times New Roman" w:cs="Arial"/>
            <w:b w:val="0"/>
            <w:sz w:val="24"/>
            <w:szCs w:val="24"/>
          </w:rPr>
          <w:t xml:space="preserve"> </w:t>
        </w:r>
        <w:r w:rsidRPr="00AF5AAC">
          <w:rPr>
            <w:rStyle w:val="Hyperlink"/>
            <w:rFonts w:ascii="Times New Roman" w:hAnsi="Times New Roman" w:cs="Arial"/>
            <w:b w:val="0"/>
            <w:color w:val="1155CC"/>
            <w:sz w:val="24"/>
            <w:szCs w:val="24"/>
          </w:rPr>
          <w:t>Darwin Core terminology</w:t>
        </w:r>
      </w:hyperlink>
      <w:r w:rsidRPr="00AF5AAC">
        <w:rPr>
          <w:rFonts w:ascii="Times New Roman" w:hAnsi="Times New Roman" w:cs="Times New Roman"/>
          <w:b w:val="0"/>
          <w:sz w:val="24"/>
          <w:szCs w:val="24"/>
        </w:rPr>
        <w:t xml:space="preserve"> are inadequate for describing biodiversity data in a semantically meaningful way</w:t>
      </w:r>
      <w:r>
        <w:rPr>
          <w:rFonts w:ascii="Times New Roman" w:hAnsi="Times New Roman" w:cs="Times New Roman"/>
          <w:b w:val="0"/>
          <w:sz w:val="24"/>
          <w:szCs w:val="24"/>
        </w:rPr>
        <w:t xml:space="preserve">. On the other hand, </w:t>
      </w:r>
      <w:r w:rsidRPr="00AF5AAC">
        <w:rPr>
          <w:rFonts w:ascii="Times New Roman" w:hAnsi="Times New Roman" w:cs="Times New Roman"/>
          <w:b w:val="0"/>
          <w:sz w:val="24"/>
          <w:szCs w:val="24"/>
        </w:rPr>
        <w:t>existing ontologies, such as those in the</w:t>
      </w:r>
      <w:hyperlink r:id="rId10" w:history="1">
        <w:r w:rsidRPr="00AF5AAC">
          <w:rPr>
            <w:rStyle w:val="Hyperlink"/>
            <w:rFonts w:ascii="Times New Roman" w:hAnsi="Times New Roman" w:cs="Arial"/>
            <w:b w:val="0"/>
            <w:sz w:val="24"/>
            <w:szCs w:val="24"/>
          </w:rPr>
          <w:t xml:space="preserve"> </w:t>
        </w:r>
        <w:r w:rsidRPr="00AF5AAC">
          <w:rPr>
            <w:rStyle w:val="Hyperlink"/>
            <w:rFonts w:ascii="Times New Roman" w:hAnsi="Times New Roman" w:cs="Arial"/>
            <w:b w:val="0"/>
            <w:color w:val="1155CC"/>
            <w:sz w:val="24"/>
            <w:szCs w:val="24"/>
          </w:rPr>
          <w:t>Open Biological and Biomedical Ontologies (OBO) Foundry Library</w:t>
        </w:r>
      </w:hyperlink>
      <w:r w:rsidRPr="00AF5AAC">
        <w:rPr>
          <w:rFonts w:ascii="Times New Roman" w:hAnsi="Times New Roman" w:cs="Times New Roman"/>
          <w:b w:val="0"/>
          <w:sz w:val="24"/>
          <w:szCs w:val="24"/>
        </w:rPr>
        <w:t>, lack many of the necessary terms to describe biodiversity data. In this paper, we describe the motivation for and ongoing development of the Biological Collections Ontology, the Environment Ontology</w:t>
      </w:r>
      <w:r w:rsidRPr="007C5A77">
        <w:rPr>
          <w:rFonts w:ascii="Times New Roman" w:hAnsi="Times New Roman" w:cs="Times New Roman"/>
          <w:b w:val="0"/>
          <w:sz w:val="24"/>
          <w:szCs w:val="24"/>
        </w:rPr>
        <w:t>,</w:t>
      </w:r>
      <w:r w:rsidRPr="00AF5AAC">
        <w:rPr>
          <w:rFonts w:ascii="Times New Roman" w:hAnsi="Times New Roman" w:cs="Times New Roman"/>
          <w:b w:val="0"/>
          <w:sz w:val="24"/>
          <w:szCs w:val="24"/>
        </w:rPr>
        <w:t xml:space="preserve"> and </w:t>
      </w:r>
      <w:r w:rsidRPr="007C5A77">
        <w:rPr>
          <w:rFonts w:ascii="Times New Roman" w:hAnsi="Times New Roman" w:cs="Times New Roman"/>
          <w:b w:val="0"/>
          <w:sz w:val="24"/>
          <w:szCs w:val="24"/>
        </w:rPr>
        <w:t xml:space="preserve">the </w:t>
      </w:r>
      <w:r w:rsidRPr="00AF5AAC">
        <w:rPr>
          <w:rFonts w:ascii="Times New Roman" w:hAnsi="Times New Roman" w:cs="Times New Roman"/>
          <w:b w:val="0"/>
          <w:sz w:val="24"/>
          <w:szCs w:val="24"/>
        </w:rPr>
        <w:t>Population and Community Ontology. These ontologies share the aim of improving data aggregation and integration across the biodiversity domain and can be used to describe samples and sampling processes that encompass: 1) museum specimens or other samples that underpin taxonomic knowledge, 2) environmental samples, including metagenomic samples, and 3) survey-based ecological samples and observations. We provide a detailed discussion of how these ontologies can be applied to a real-life use case</w:t>
      </w:r>
      <w:r>
        <w:rPr>
          <w:rFonts w:ascii="Times New Roman" w:hAnsi="Times New Roman" w:cs="Times New Roman"/>
          <w:b w:val="0"/>
          <w:sz w:val="24"/>
          <w:szCs w:val="24"/>
        </w:rPr>
        <w:t xml:space="preserve"> and argue that, i</w:t>
      </w:r>
      <w:r w:rsidRPr="00AF5AAC">
        <w:rPr>
          <w:rFonts w:ascii="Times New Roman" w:hAnsi="Times New Roman" w:cs="Times New Roman"/>
          <w:b w:val="0"/>
          <w:sz w:val="24"/>
          <w:szCs w:val="24"/>
        </w:rPr>
        <w:t xml:space="preserve">f adopted as a standard and enriched by the biodiversity community, </w:t>
      </w:r>
      <w:r>
        <w:rPr>
          <w:rFonts w:ascii="Times New Roman" w:hAnsi="Times New Roman" w:cs="Times New Roman"/>
          <w:b w:val="0"/>
          <w:sz w:val="24"/>
          <w:szCs w:val="24"/>
        </w:rPr>
        <w:t>they</w:t>
      </w:r>
      <w:r w:rsidRPr="00AF5AAC">
        <w:rPr>
          <w:rFonts w:ascii="Times New Roman" w:hAnsi="Times New Roman" w:cs="Times New Roman"/>
          <w:b w:val="0"/>
          <w:sz w:val="24"/>
          <w:szCs w:val="24"/>
        </w:rPr>
        <w:t xml:space="preserve"> would significantly reduce barriers to data discovery, integration, and</w:t>
      </w:r>
      <w:r>
        <w:rPr>
          <w:rFonts w:ascii="Times New Roman" w:hAnsi="Times New Roman" w:cs="Times New Roman"/>
          <w:b w:val="0"/>
          <w:sz w:val="24"/>
          <w:szCs w:val="24"/>
        </w:rPr>
        <w:t xml:space="preserve"> exchange among</w:t>
      </w:r>
      <w:r w:rsidRPr="00AF5AAC">
        <w:rPr>
          <w:rFonts w:ascii="Times New Roman" w:hAnsi="Times New Roman" w:cs="Times New Roman"/>
          <w:b w:val="0"/>
          <w:sz w:val="24"/>
          <w:szCs w:val="24"/>
        </w:rPr>
        <w:t xml:space="preserve"> biodiversity resources.</w:t>
      </w:r>
    </w:p>
    <w:p w:rsidR="00A70A88" w:rsidRDefault="00A70A88">
      <w:pPr>
        <w:spacing w:after="160" w:line="259" w:lineRule="auto"/>
        <w:rPr>
          <w:rFonts w:ascii="Times New Roman" w:hAnsi="Times New Roman" w:cs="Times New Roman"/>
          <w:b/>
          <w:bCs/>
          <w:color w:val="auto"/>
          <w:kern w:val="32"/>
          <w:sz w:val="24"/>
          <w:szCs w:val="24"/>
        </w:rPr>
      </w:pPr>
      <w:r>
        <w:rPr>
          <w:rFonts w:ascii="Times New Roman" w:hAnsi="Times New Roman" w:cs="Times New Roman"/>
          <w:bCs/>
          <w:color w:val="auto"/>
          <w:kern w:val="32"/>
          <w:sz w:val="24"/>
          <w:szCs w:val="24"/>
        </w:rPr>
        <w:br w:type="page"/>
      </w:r>
    </w:p>
    <w:p w:rsidR="00A70A88" w:rsidRPr="00AF5AAC" w:rsidRDefault="00A70A88" w:rsidP="00140652">
      <w:pPr>
        <w:pStyle w:val="Heading1"/>
        <w:keepNext/>
        <w:spacing w:before="240" w:after="60" w:line="240" w:lineRule="auto"/>
        <w:jc w:val="both"/>
        <w:rPr>
          <w:rFonts w:ascii="Times New Roman" w:hAnsi="Times New Roman" w:cs="Times New Roman"/>
          <w:bCs/>
          <w:color w:val="auto"/>
          <w:kern w:val="32"/>
          <w:sz w:val="24"/>
          <w:szCs w:val="24"/>
        </w:rPr>
      </w:pPr>
      <w:r w:rsidRPr="00AF5AAC">
        <w:rPr>
          <w:rFonts w:ascii="Times New Roman" w:hAnsi="Times New Roman" w:cs="Times New Roman"/>
          <w:bCs/>
          <w:color w:val="auto"/>
          <w:kern w:val="32"/>
          <w:sz w:val="24"/>
          <w:szCs w:val="24"/>
        </w:rPr>
        <w:t xml:space="preserve">Introduction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The loss of biodiversity is a major societal issue of our time</w:t>
      </w:r>
      <w:r>
        <w:rPr>
          <w:rFonts w:ascii="Times New Roman" w:hAnsi="Times New Roman" w:cs="Times New Roman"/>
          <w:sz w:val="24"/>
          <w:szCs w:val="24"/>
        </w:rPr>
        <w:t xml:space="preserve"> [1, 2, 3]</w:t>
      </w:r>
      <w:r w:rsidRPr="00AF5AAC">
        <w:rPr>
          <w:rFonts w:ascii="Times New Roman" w:hAnsi="Times New Roman" w:cs="Times New Roman"/>
          <w:sz w:val="24"/>
          <w:szCs w:val="24"/>
        </w:rPr>
        <w:t>. Maintaining the diversity of genetic resources, species, and ecosystems is</w:t>
      </w:r>
      <w:r>
        <w:rPr>
          <w:rFonts w:ascii="Times New Roman" w:hAnsi="Times New Roman" w:cs="Times New Roman"/>
          <w:sz w:val="24"/>
          <w:szCs w:val="24"/>
        </w:rPr>
        <w:t xml:space="preserve"> a</w:t>
      </w:r>
      <w:r w:rsidRPr="00AF5AAC">
        <w:rPr>
          <w:rFonts w:ascii="Times New Roman" w:hAnsi="Times New Roman" w:cs="Times New Roman"/>
          <w:sz w:val="24"/>
          <w:szCs w:val="24"/>
        </w:rPr>
        <w:t xml:space="preserve"> </w:t>
      </w:r>
      <w:r>
        <w:rPr>
          <w:rFonts w:ascii="Times New Roman" w:hAnsi="Times New Roman" w:cs="Times New Roman"/>
          <w:sz w:val="24"/>
          <w:szCs w:val="24"/>
        </w:rPr>
        <w:t>critical</w:t>
      </w:r>
      <w:r w:rsidRPr="00AF5AAC">
        <w:rPr>
          <w:rFonts w:ascii="Times New Roman" w:hAnsi="Times New Roman" w:cs="Times New Roman"/>
          <w:sz w:val="24"/>
          <w:szCs w:val="24"/>
        </w:rPr>
        <w:t xml:space="preserve"> </w:t>
      </w:r>
      <w:r>
        <w:rPr>
          <w:rFonts w:ascii="Times New Roman" w:hAnsi="Times New Roman" w:cs="Times New Roman"/>
          <w:sz w:val="24"/>
          <w:szCs w:val="24"/>
        </w:rPr>
        <w:t>investment for</w:t>
      </w:r>
      <w:r w:rsidRPr="00AF5AAC">
        <w:rPr>
          <w:rFonts w:ascii="Times New Roman" w:hAnsi="Times New Roman" w:cs="Times New Roman"/>
          <w:sz w:val="24"/>
          <w:szCs w:val="24"/>
        </w:rPr>
        <w:t xml:space="preserve"> the future integrity of the biosphere. Trustworthy data about biodiversity will act as the basis of resource management and </w:t>
      </w:r>
      <w:r>
        <w:rPr>
          <w:rFonts w:ascii="Times New Roman" w:hAnsi="Times New Roman" w:cs="Times New Roman"/>
          <w:sz w:val="24"/>
          <w:szCs w:val="24"/>
        </w:rPr>
        <w:t xml:space="preserve">of </w:t>
      </w:r>
      <w:r w:rsidRPr="00AF5AAC">
        <w:rPr>
          <w:rFonts w:ascii="Times New Roman" w:hAnsi="Times New Roman" w:cs="Times New Roman"/>
          <w:sz w:val="24"/>
          <w:szCs w:val="24"/>
        </w:rPr>
        <w:t>policy decisions, and the development of infrastructures to support communication of this data is an essential investment in human and ecosystem sustainability.</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The study of biodiversity now spans </w:t>
      </w:r>
      <w:r>
        <w:rPr>
          <w:rFonts w:ascii="Times New Roman" w:hAnsi="Times New Roman" w:cs="Times New Roman"/>
          <w:sz w:val="24"/>
          <w:szCs w:val="24"/>
        </w:rPr>
        <w:t xml:space="preserve">almost all </w:t>
      </w:r>
      <w:r w:rsidRPr="00AF5AAC">
        <w:rPr>
          <w:rFonts w:ascii="Times New Roman" w:hAnsi="Times New Roman" w:cs="Times New Roman"/>
          <w:sz w:val="24"/>
          <w:szCs w:val="24"/>
        </w:rPr>
        <w:t xml:space="preserve">biological disciplines, from field ecology to genomics, </w:t>
      </w:r>
      <w:r>
        <w:rPr>
          <w:rFonts w:ascii="Times New Roman" w:hAnsi="Times New Roman" w:cs="Times New Roman"/>
          <w:sz w:val="24"/>
          <w:szCs w:val="24"/>
        </w:rPr>
        <w:t xml:space="preserve">paleontology to neontology, systematics to phylogenetics, </w:t>
      </w:r>
      <w:r w:rsidRPr="00AF5AAC">
        <w:rPr>
          <w:rFonts w:ascii="Times New Roman" w:hAnsi="Times New Roman" w:cs="Times New Roman"/>
          <w:sz w:val="24"/>
          <w:szCs w:val="24"/>
        </w:rPr>
        <w:t>and depends on the collection of data on</w:t>
      </w:r>
      <w:r>
        <w:rPr>
          <w:rFonts w:ascii="Times New Roman" w:hAnsi="Times New Roman" w:cs="Times New Roman"/>
          <w:sz w:val="24"/>
          <w:szCs w:val="24"/>
        </w:rPr>
        <w:t xml:space="preserve"> taxon </w:t>
      </w:r>
      <w:r w:rsidRPr="00AF5AAC">
        <w:rPr>
          <w:rFonts w:ascii="Times New Roman" w:hAnsi="Times New Roman" w:cs="Times New Roman"/>
          <w:sz w:val="24"/>
          <w:szCs w:val="24"/>
        </w:rPr>
        <w:t>occurrences and abundances, gene sequences, traits, and environmental parameters, as well as information on</w:t>
      </w:r>
      <w:r>
        <w:rPr>
          <w:rFonts w:ascii="Times New Roman" w:hAnsi="Times New Roman" w:cs="Times New Roman"/>
          <w:sz w:val="24"/>
          <w:szCs w:val="24"/>
        </w:rPr>
        <w:t xml:space="preserve"> collecting</w:t>
      </w:r>
      <w:r w:rsidRPr="00AF5AAC">
        <w:rPr>
          <w:rFonts w:ascii="Times New Roman" w:hAnsi="Times New Roman" w:cs="Times New Roman"/>
          <w:sz w:val="24"/>
          <w:szCs w:val="24"/>
        </w:rPr>
        <w:t xml:space="preserve"> and measurement protocols. The Convention on Biological Diversity (CBD) promotes a biodiversity management strategy </w:t>
      </w:r>
      <w:r>
        <w:rPr>
          <w:rFonts w:ascii="Times New Roman" w:hAnsi="Times New Roman" w:cs="Times New Roman"/>
          <w:sz w:val="24"/>
          <w:szCs w:val="24"/>
        </w:rPr>
        <w:t xml:space="preserve">that is based </w:t>
      </w:r>
      <w:r w:rsidRPr="00AF5AAC">
        <w:rPr>
          <w:rFonts w:ascii="Times New Roman" w:hAnsi="Times New Roman" w:cs="Times New Roman"/>
          <w:sz w:val="24"/>
          <w:szCs w:val="24"/>
        </w:rPr>
        <w:t>on survey</w:t>
      </w:r>
      <w:r>
        <w:rPr>
          <w:rFonts w:ascii="Times New Roman" w:hAnsi="Times New Roman" w:cs="Times New Roman"/>
          <w:sz w:val="24"/>
          <w:szCs w:val="24"/>
        </w:rPr>
        <w:t>s</w:t>
      </w:r>
      <w:r w:rsidRPr="00AF5AAC">
        <w:rPr>
          <w:rFonts w:ascii="Times New Roman" w:hAnsi="Times New Roman" w:cs="Times New Roman"/>
          <w:sz w:val="24"/>
          <w:szCs w:val="24"/>
        </w:rPr>
        <w:t xml:space="preserve"> of existing biological resources </w:t>
      </w:r>
      <w:r>
        <w:rPr>
          <w:rFonts w:ascii="Times New Roman" w:hAnsi="Times New Roman" w:cs="Times New Roman"/>
          <w:sz w:val="24"/>
          <w:szCs w:val="24"/>
        </w:rPr>
        <w:t>as well as an</w:t>
      </w:r>
      <w:r w:rsidRPr="00AF5AAC">
        <w:rPr>
          <w:rFonts w:ascii="Times New Roman" w:hAnsi="Times New Roman" w:cs="Times New Roman"/>
          <w:sz w:val="24"/>
          <w:szCs w:val="24"/>
        </w:rPr>
        <w:t xml:space="preserve"> understanding their value and importance [</w:t>
      </w:r>
      <w:r>
        <w:rPr>
          <w:rFonts w:ascii="Times New Roman" w:hAnsi="Times New Roman" w:cs="Times New Roman"/>
          <w:sz w:val="24"/>
          <w:szCs w:val="24"/>
        </w:rPr>
        <w:t>4]</w:t>
      </w:r>
      <w:r w:rsidRPr="00AF5AAC">
        <w:rPr>
          <w:rFonts w:ascii="Times New Roman" w:hAnsi="Times New Roman" w:cs="Times New Roman"/>
          <w:sz w:val="24"/>
          <w:szCs w:val="24"/>
        </w:rPr>
        <w:t xml:space="preserve"> – a strategy highly dependent on long-term access to</w:t>
      </w:r>
      <w:r>
        <w:rPr>
          <w:rFonts w:ascii="Times New Roman" w:hAnsi="Times New Roman" w:cs="Times New Roman"/>
          <w:sz w:val="24"/>
          <w:szCs w:val="24"/>
        </w:rPr>
        <w:t xml:space="preserve"> </w:t>
      </w:r>
      <w:r w:rsidRPr="00E12E6D">
        <w:rPr>
          <w:rFonts w:ascii="Times New Roman" w:hAnsi="Times New Roman" w:cs="Times New Roman"/>
          <w:sz w:val="24"/>
          <w:szCs w:val="24"/>
        </w:rPr>
        <w:t>data for which the structure and content are well described and which can be used in a wide variety of meaningful analyses</w:t>
      </w:r>
      <w:r w:rsidRPr="00AF5AAC">
        <w:rPr>
          <w:rFonts w:ascii="Times New Roman" w:hAnsi="Times New Roman" w:cs="Times New Roman"/>
          <w:sz w:val="24"/>
          <w:szCs w:val="24"/>
        </w:rPr>
        <w:t>.</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Biodiversity research </w:t>
      </w:r>
      <w:r>
        <w:rPr>
          <w:rFonts w:ascii="Times New Roman" w:hAnsi="Times New Roman" w:cs="Times New Roman"/>
          <w:sz w:val="24"/>
          <w:szCs w:val="24"/>
        </w:rPr>
        <w:t>is</w:t>
      </w:r>
      <w:r w:rsidRPr="00AF5AAC">
        <w:rPr>
          <w:rFonts w:ascii="Times New Roman" w:hAnsi="Times New Roman" w:cs="Times New Roman"/>
          <w:sz w:val="24"/>
          <w:szCs w:val="24"/>
        </w:rPr>
        <w:t xml:space="preserve"> a </w:t>
      </w:r>
      <w:r>
        <w:rPr>
          <w:rFonts w:ascii="Times New Roman" w:hAnsi="Times New Roman" w:cs="Times New Roman"/>
          <w:sz w:val="24"/>
          <w:szCs w:val="24"/>
        </w:rPr>
        <w:t>branch of</w:t>
      </w:r>
      <w:r w:rsidRPr="00AF5AAC">
        <w:rPr>
          <w:rFonts w:ascii="Times New Roman" w:hAnsi="Times New Roman" w:cs="Times New Roman"/>
          <w:sz w:val="24"/>
          <w:szCs w:val="24"/>
        </w:rPr>
        <w:t xml:space="preserve"> “big data” science </w:t>
      </w:r>
      <w:r>
        <w:rPr>
          <w:rFonts w:ascii="Times New Roman" w:hAnsi="Times New Roman" w:cs="Times New Roman"/>
          <w:sz w:val="24"/>
          <w:szCs w:val="24"/>
        </w:rPr>
        <w:t xml:space="preserve">that </w:t>
      </w:r>
      <w:r w:rsidRPr="00AF5AAC">
        <w:rPr>
          <w:rFonts w:ascii="Times New Roman" w:hAnsi="Times New Roman" w:cs="Times New Roman"/>
          <w:sz w:val="24"/>
          <w:szCs w:val="24"/>
        </w:rPr>
        <w:t xml:space="preserve">is </w:t>
      </w:r>
      <w:r>
        <w:rPr>
          <w:rFonts w:ascii="Times New Roman" w:hAnsi="Times New Roman" w:cs="Times New Roman"/>
          <w:sz w:val="24"/>
          <w:szCs w:val="24"/>
        </w:rPr>
        <w:t>still</w:t>
      </w:r>
      <w:r w:rsidRPr="00AF5AAC">
        <w:rPr>
          <w:rFonts w:ascii="Times New Roman" w:hAnsi="Times New Roman" w:cs="Times New Roman"/>
          <w:sz w:val="24"/>
          <w:szCs w:val="24"/>
        </w:rPr>
        <w:t xml:space="preserve"> in its infancy </w:t>
      </w:r>
      <w:r>
        <w:rPr>
          <w:rFonts w:ascii="Times New Roman" w:hAnsi="Times New Roman" w:cs="Times New Roman"/>
          <w:sz w:val="24"/>
          <w:szCs w:val="24"/>
        </w:rPr>
        <w:t>[5]</w:t>
      </w:r>
      <w:r w:rsidRPr="00AF5AAC">
        <w:rPr>
          <w:rFonts w:ascii="Times New Roman" w:hAnsi="Times New Roman" w:cs="Times New Roman"/>
          <w:sz w:val="24"/>
          <w:szCs w:val="24"/>
        </w:rPr>
        <w:t>.</w:t>
      </w:r>
      <w:r>
        <w:rPr>
          <w:rFonts w:ascii="Times New Roman" w:hAnsi="Times New Roman" w:cs="Times New Roman"/>
          <w:sz w:val="24"/>
          <w:szCs w:val="24"/>
        </w:rPr>
        <w:t xml:space="preserve"> </w:t>
      </w:r>
      <w:r w:rsidRPr="00AF5AAC">
        <w:rPr>
          <w:rFonts w:ascii="Times New Roman" w:hAnsi="Times New Roman" w:cs="Times New Roman"/>
          <w:sz w:val="24"/>
          <w:szCs w:val="24"/>
        </w:rPr>
        <w:t>While it has been suggested that the integration of taxonomic names will be the key to "the new big biology" [</w:t>
      </w:r>
      <w:r>
        <w:rPr>
          <w:rFonts w:ascii="Times New Roman" w:hAnsi="Times New Roman" w:cs="Times New Roman"/>
          <w:sz w:val="24"/>
          <w:szCs w:val="24"/>
        </w:rPr>
        <w:t>6</w:t>
      </w:r>
      <w:r w:rsidRPr="00AF5AAC">
        <w:rPr>
          <w:rFonts w:ascii="Times New Roman" w:hAnsi="Times New Roman" w:cs="Times New Roman"/>
          <w:sz w:val="24"/>
          <w:szCs w:val="24"/>
        </w:rPr>
        <w:t xml:space="preserve">], this is only one part of the data integration puzzle. Biodiversity science requires data about organisms, </w:t>
      </w:r>
      <w:r>
        <w:rPr>
          <w:rFonts w:ascii="Times New Roman" w:hAnsi="Times New Roman" w:cs="Times New Roman"/>
          <w:sz w:val="24"/>
          <w:szCs w:val="24"/>
        </w:rPr>
        <w:t xml:space="preserve">their morphology and genetics, </w:t>
      </w:r>
      <w:r w:rsidRPr="00AF5AAC">
        <w:rPr>
          <w:rFonts w:ascii="Times New Roman" w:hAnsi="Times New Roman" w:cs="Times New Roman"/>
          <w:sz w:val="24"/>
          <w:szCs w:val="24"/>
        </w:rPr>
        <w:t>their habitats, their geographical ranges, and the effects of habitat fragmentation on genetic diversity</w:t>
      </w:r>
      <w:r>
        <w:rPr>
          <w:rFonts w:ascii="Times New Roman" w:hAnsi="Times New Roman" w:cs="Times New Roman"/>
          <w:sz w:val="24"/>
          <w:szCs w:val="24"/>
        </w:rPr>
        <w:t>. However,</w:t>
      </w:r>
      <w:r w:rsidRPr="00AF5AAC">
        <w:rPr>
          <w:rFonts w:ascii="Times New Roman" w:hAnsi="Times New Roman" w:cs="Times New Roman"/>
          <w:sz w:val="24"/>
          <w:szCs w:val="24"/>
        </w:rPr>
        <w:t xml:space="preserve"> all of </w:t>
      </w:r>
      <w:r>
        <w:rPr>
          <w:rFonts w:ascii="Times New Roman" w:hAnsi="Times New Roman" w:cs="Times New Roman"/>
          <w:sz w:val="24"/>
          <w:szCs w:val="24"/>
        </w:rPr>
        <w:t xml:space="preserve">these kinds of data are currently </w:t>
      </w:r>
      <w:r w:rsidRPr="00AF5AAC">
        <w:rPr>
          <w:rFonts w:ascii="Times New Roman" w:hAnsi="Times New Roman" w:cs="Times New Roman"/>
          <w:sz w:val="24"/>
          <w:szCs w:val="24"/>
        </w:rPr>
        <w:t xml:space="preserve">stored in a fragmented network of resource silos, where data are complex, highly heterogeneous, and incomplete. Additionally, current </w:t>
      </w:r>
      <w:r>
        <w:rPr>
          <w:rFonts w:ascii="Times New Roman" w:hAnsi="Times New Roman" w:cs="Times New Roman"/>
          <w:sz w:val="24"/>
          <w:szCs w:val="24"/>
        </w:rPr>
        <w:t xml:space="preserve">use </w:t>
      </w:r>
      <w:r w:rsidRPr="00AF5AAC">
        <w:rPr>
          <w:rFonts w:ascii="Times New Roman" w:hAnsi="Times New Roman" w:cs="Times New Roman"/>
          <w:sz w:val="24"/>
          <w:szCs w:val="24"/>
        </w:rPr>
        <w:t xml:space="preserve">of the term “biodiversity” (including that of the CBD) </w:t>
      </w:r>
      <w:r>
        <w:rPr>
          <w:rFonts w:ascii="Times New Roman" w:hAnsi="Times New Roman" w:cs="Times New Roman"/>
          <w:sz w:val="24"/>
          <w:szCs w:val="24"/>
        </w:rPr>
        <w:t xml:space="preserve">relates to </w:t>
      </w:r>
      <w:r w:rsidRPr="00AF5AAC">
        <w:rPr>
          <w:rFonts w:ascii="Times New Roman" w:hAnsi="Times New Roman" w:cs="Times New Roman"/>
          <w:sz w:val="24"/>
          <w:szCs w:val="24"/>
        </w:rPr>
        <w:t xml:space="preserve">organisms, populations, species, </w:t>
      </w:r>
      <w:r>
        <w:rPr>
          <w:rFonts w:ascii="Times New Roman" w:hAnsi="Times New Roman" w:cs="Times New Roman"/>
          <w:sz w:val="24"/>
          <w:szCs w:val="24"/>
        </w:rPr>
        <w:t>and whole</w:t>
      </w:r>
      <w:r w:rsidRPr="00AF5AAC">
        <w:rPr>
          <w:rFonts w:ascii="Times New Roman" w:hAnsi="Times New Roman" w:cs="Times New Roman"/>
          <w:sz w:val="24"/>
          <w:szCs w:val="24"/>
        </w:rPr>
        <w:t xml:space="preserve"> ecosystems</w:t>
      </w:r>
      <w:r>
        <w:rPr>
          <w:rFonts w:ascii="Times New Roman" w:hAnsi="Times New Roman" w:cs="Times New Roman"/>
          <w:sz w:val="24"/>
          <w:szCs w:val="24"/>
        </w:rPr>
        <w:t>. A</w:t>
      </w:r>
      <w:r w:rsidRPr="00AF5AAC">
        <w:rPr>
          <w:rFonts w:ascii="Times New Roman" w:hAnsi="Times New Roman" w:cs="Times New Roman"/>
          <w:sz w:val="24"/>
          <w:szCs w:val="24"/>
        </w:rPr>
        <w:t xml:space="preserve">s we move toward </w:t>
      </w:r>
      <w:r>
        <w:rPr>
          <w:rFonts w:ascii="Times New Roman" w:hAnsi="Times New Roman" w:cs="Times New Roman"/>
          <w:sz w:val="24"/>
          <w:szCs w:val="24"/>
        </w:rPr>
        <w:t>a</w:t>
      </w:r>
      <w:r w:rsidRPr="00AF5AAC">
        <w:rPr>
          <w:rFonts w:ascii="Times New Roman" w:hAnsi="Times New Roman" w:cs="Times New Roman"/>
          <w:sz w:val="24"/>
          <w:szCs w:val="24"/>
        </w:rPr>
        <w:t xml:space="preserve"> global</w:t>
      </w:r>
      <w:r>
        <w:rPr>
          <w:rFonts w:ascii="Times New Roman" w:hAnsi="Times New Roman" w:cs="Times New Roman"/>
          <w:sz w:val="24"/>
          <w:szCs w:val="24"/>
        </w:rPr>
        <w:t>,</w:t>
      </w:r>
      <w:r w:rsidRPr="00AF5AAC">
        <w:rPr>
          <w:rFonts w:ascii="Times New Roman" w:hAnsi="Times New Roman" w:cs="Times New Roman"/>
          <w:sz w:val="24"/>
          <w:szCs w:val="24"/>
        </w:rPr>
        <w:t xml:space="preserve"> </w:t>
      </w:r>
      <w:r>
        <w:rPr>
          <w:rFonts w:ascii="Times New Roman" w:hAnsi="Times New Roman" w:cs="Times New Roman"/>
          <w:sz w:val="24"/>
          <w:szCs w:val="24"/>
        </w:rPr>
        <w:t>scientifically-based understanding and</w:t>
      </w:r>
      <w:r w:rsidRPr="00AF5AAC">
        <w:rPr>
          <w:rFonts w:ascii="Times New Roman" w:hAnsi="Times New Roman" w:cs="Times New Roman"/>
          <w:sz w:val="24"/>
          <w:szCs w:val="24"/>
        </w:rPr>
        <w:t xml:space="preserve"> survey of biodiversity [</w:t>
      </w:r>
      <w:r>
        <w:rPr>
          <w:rFonts w:ascii="Times New Roman" w:hAnsi="Times New Roman" w:cs="Times New Roman"/>
          <w:sz w:val="24"/>
          <w:szCs w:val="24"/>
        </w:rPr>
        <w:t>7, 8]</w:t>
      </w:r>
      <w:r w:rsidRPr="00AF5AAC">
        <w:rPr>
          <w:rFonts w:ascii="Times New Roman" w:hAnsi="Times New Roman" w:cs="Times New Roman"/>
          <w:sz w:val="24"/>
          <w:szCs w:val="24"/>
        </w:rPr>
        <w:t>,</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traditional methods of description and classification </w:t>
      </w:r>
      <w:r>
        <w:rPr>
          <w:rFonts w:ascii="Times New Roman" w:hAnsi="Times New Roman" w:cs="Times New Roman"/>
          <w:sz w:val="24"/>
          <w:szCs w:val="24"/>
        </w:rPr>
        <w:t xml:space="preserve">are increasingly </w:t>
      </w:r>
      <w:r w:rsidRPr="00AF5AAC">
        <w:rPr>
          <w:rFonts w:ascii="Times New Roman" w:hAnsi="Times New Roman" w:cs="Times New Roman"/>
          <w:sz w:val="24"/>
          <w:szCs w:val="24"/>
        </w:rPr>
        <w:t>prov</w:t>
      </w:r>
      <w:r>
        <w:rPr>
          <w:rFonts w:ascii="Times New Roman" w:hAnsi="Times New Roman" w:cs="Times New Roman"/>
          <w:sz w:val="24"/>
          <w:szCs w:val="24"/>
        </w:rPr>
        <w:t>ing</w:t>
      </w:r>
      <w:r w:rsidRPr="00AF5AAC">
        <w:rPr>
          <w:rFonts w:ascii="Times New Roman" w:hAnsi="Times New Roman" w:cs="Times New Roman"/>
          <w:sz w:val="24"/>
          <w:szCs w:val="24"/>
        </w:rPr>
        <w:t xml:space="preserve"> insufficient and are </w:t>
      </w:r>
      <w:r>
        <w:rPr>
          <w:rFonts w:ascii="Times New Roman" w:hAnsi="Times New Roman" w:cs="Times New Roman"/>
          <w:sz w:val="24"/>
          <w:szCs w:val="24"/>
        </w:rPr>
        <w:t xml:space="preserve">being </w:t>
      </w:r>
      <w:r w:rsidRPr="00AF5AAC">
        <w:rPr>
          <w:rFonts w:ascii="Times New Roman" w:hAnsi="Times New Roman" w:cs="Times New Roman"/>
          <w:sz w:val="24"/>
          <w:szCs w:val="24"/>
        </w:rPr>
        <w:t xml:space="preserve">complemented by scalable, high-throughput molecular biology methods. </w:t>
      </w:r>
      <w:r>
        <w:rPr>
          <w:rFonts w:ascii="Times New Roman" w:hAnsi="Times New Roman" w:cs="Times New Roman"/>
          <w:sz w:val="24"/>
          <w:szCs w:val="24"/>
        </w:rPr>
        <w:t xml:space="preserve">This implies an ever more urgent </w:t>
      </w:r>
      <w:r w:rsidRPr="00AF5AAC">
        <w:rPr>
          <w:rFonts w:ascii="Times New Roman" w:hAnsi="Times New Roman" w:cs="Times New Roman"/>
          <w:sz w:val="24"/>
          <w:szCs w:val="24"/>
        </w:rPr>
        <w:t xml:space="preserve">need </w:t>
      </w:r>
      <w:r>
        <w:rPr>
          <w:rFonts w:ascii="Times New Roman" w:hAnsi="Times New Roman" w:cs="Times New Roman"/>
          <w:sz w:val="24"/>
          <w:szCs w:val="24"/>
        </w:rPr>
        <w:t xml:space="preserve">for </w:t>
      </w:r>
      <w:r w:rsidRPr="00AF5AAC">
        <w:rPr>
          <w:rFonts w:ascii="Times New Roman" w:hAnsi="Times New Roman" w:cs="Times New Roman"/>
          <w:sz w:val="24"/>
          <w:szCs w:val="24"/>
        </w:rPr>
        <w:t>the means to better describe the many ways that biodiversity scientists capture and assemble data</w:t>
      </w:r>
      <w:r>
        <w:rPr>
          <w:rFonts w:ascii="Times New Roman" w:hAnsi="Times New Roman" w:cs="Times New Roman"/>
          <w:sz w:val="24"/>
          <w:szCs w:val="24"/>
        </w:rPr>
        <w:t xml:space="preserve"> at different scales</w:t>
      </w:r>
      <w:r w:rsidRPr="00AF5AAC">
        <w:rPr>
          <w:rFonts w:ascii="Times New Roman" w:hAnsi="Times New Roman" w:cs="Times New Roman"/>
          <w:sz w:val="24"/>
          <w:szCs w:val="24"/>
        </w:rPr>
        <w:t>, along with resilient vocabularies, standards, and ontologies that will help scientists make use of these heterogeneous data in a reliable, harmonized manner</w:t>
      </w:r>
      <w:r>
        <w:rPr>
          <w:rFonts w:ascii="Times New Roman" w:hAnsi="Times New Roman" w:cs="Times New Roman"/>
          <w:sz w:val="24"/>
          <w:szCs w:val="24"/>
        </w:rPr>
        <w:t xml:space="preserve"> – one that relies wherever possible on automatic reasoning rather than on </w:t>
      </w:r>
      <w:r w:rsidRPr="00C50B90">
        <w:rPr>
          <w:rFonts w:ascii="Times New Roman" w:hAnsi="Times New Roman"/>
          <w:i/>
          <w:sz w:val="24"/>
        </w:rPr>
        <w:t>ad hoc</w:t>
      </w:r>
      <w:r>
        <w:rPr>
          <w:rFonts w:ascii="Times New Roman" w:hAnsi="Times New Roman" w:cs="Times New Roman"/>
          <w:sz w:val="24"/>
          <w:szCs w:val="24"/>
        </w:rPr>
        <w:t xml:space="preserve"> manual comparison and assemblage of data</w:t>
      </w:r>
      <w:r w:rsidRPr="00AF5AAC">
        <w:rPr>
          <w:rFonts w:ascii="Times New Roman" w:hAnsi="Times New Roman" w:cs="Times New Roman"/>
          <w:sz w:val="24"/>
          <w:szCs w:val="24"/>
        </w:rPr>
        <w:t>. Providing these tools allows us to build a dynamic picture of popul</w:t>
      </w:r>
      <w:r>
        <w:rPr>
          <w:rFonts w:ascii="Times New Roman" w:hAnsi="Times New Roman" w:cs="Times New Roman"/>
          <w:sz w:val="24"/>
          <w:szCs w:val="24"/>
        </w:rPr>
        <w:t>ation and community assemblages</w:t>
      </w:r>
      <w:r w:rsidRPr="00AF5AAC">
        <w:rPr>
          <w:rFonts w:ascii="Times New Roman" w:hAnsi="Times New Roman" w:cs="Times New Roman"/>
          <w:sz w:val="24"/>
          <w:szCs w:val="24"/>
        </w:rPr>
        <w:t xml:space="preserve"> and ultimately to test hypotheses of how these communities function and interact within a given niche, ecosystem, or region.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The notions of sampling, specimen collection, and observation are central to all areas of biodiversity research, yet despite their importance, the terminology describing samples and sampling processes is often vague and inconsistent across datasets, creating serious limitations for data aggregation, integration, re-use, and large-scale analyses. In this paper we describe the current landscape of metadata standards and ontologies in biodiversity science, especially as they relate to sampling. Existing standards, such as the</w:t>
      </w:r>
      <w:hyperlink r:id="rId11" w:history="1">
        <w:r w:rsidRPr="00AF5AAC">
          <w:rPr>
            <w:rStyle w:val="Hyperlink"/>
            <w:rFonts w:ascii="Times New Roman" w:hAnsi="Times New Roman" w:cs="Arial"/>
            <w:color w:val="1155CC"/>
            <w:sz w:val="24"/>
            <w:szCs w:val="24"/>
          </w:rPr>
          <w:t xml:space="preserve"> Darwin Core terminology</w:t>
        </w:r>
      </w:hyperlink>
      <w:r w:rsidRPr="00AF5AAC">
        <w:rPr>
          <w:rFonts w:ascii="Times New Roman" w:hAnsi="Times New Roman" w:cs="Times New Roman"/>
          <w:sz w:val="24"/>
          <w:szCs w:val="24"/>
        </w:rPr>
        <w:t>, are not sufficient for describing the full gamut of biodiversity data in a semantically meaningful way, while existing ontology resources, such as the</w:t>
      </w:r>
      <w:hyperlink r:id="rId12" w:history="1">
        <w:r w:rsidRPr="00AF5AAC">
          <w:rPr>
            <w:rStyle w:val="Hyperlink"/>
            <w:rFonts w:ascii="Times New Roman" w:hAnsi="Times New Roman" w:cs="Arial"/>
            <w:color w:val="1155CC"/>
            <w:sz w:val="24"/>
            <w:szCs w:val="24"/>
          </w:rPr>
          <w:t xml:space="preserve"> Open Biological and Biomedical Ontologies (OBO) Foundry </w:t>
        </w:r>
        <w:r>
          <w:rPr>
            <w:rStyle w:val="Hyperlink"/>
            <w:rFonts w:ascii="Times New Roman" w:hAnsi="Times New Roman"/>
            <w:color w:val="1155CC"/>
            <w:sz w:val="24"/>
            <w:szCs w:val="24"/>
          </w:rPr>
          <w:t>l</w:t>
        </w:r>
        <w:r w:rsidRPr="00AF5AAC">
          <w:rPr>
            <w:rStyle w:val="Hyperlink"/>
            <w:rFonts w:ascii="Times New Roman" w:hAnsi="Times New Roman"/>
            <w:color w:val="1155CC"/>
            <w:sz w:val="24"/>
            <w:szCs w:val="24"/>
          </w:rPr>
          <w:t>ibrary</w:t>
        </w:r>
      </w:hyperlink>
      <w:r w:rsidRPr="00AF5AAC">
        <w:rPr>
          <w:rFonts w:ascii="Times New Roman" w:hAnsi="Times New Roman" w:cs="Times New Roman"/>
          <w:sz w:val="24"/>
          <w:szCs w:val="24"/>
        </w:rPr>
        <w:t>, lack many of the necessary terms to describe biodiversity data and metadata.</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Pr>
          <w:rFonts w:ascii="Times New Roman" w:hAnsi="Times New Roman" w:cs="Times New Roman"/>
          <w:sz w:val="24"/>
          <w:szCs w:val="24"/>
        </w:rPr>
        <w:t>The lack of</w:t>
      </w:r>
      <w:r w:rsidRPr="00AF5AAC">
        <w:rPr>
          <w:rFonts w:ascii="Times New Roman" w:hAnsi="Times New Roman" w:cs="Times New Roman"/>
          <w:sz w:val="24"/>
          <w:szCs w:val="24"/>
        </w:rPr>
        <w:t xml:space="preserve"> a clearly defined, semantically enriched terminology in the biodiversity domain </w:t>
      </w:r>
      <w:r>
        <w:rPr>
          <w:rFonts w:ascii="Times New Roman" w:hAnsi="Times New Roman" w:cs="Times New Roman"/>
          <w:sz w:val="24"/>
          <w:szCs w:val="24"/>
        </w:rPr>
        <w:t xml:space="preserve">is </w:t>
      </w:r>
      <w:r w:rsidRPr="00AF5AAC">
        <w:rPr>
          <w:rFonts w:ascii="Times New Roman" w:hAnsi="Times New Roman" w:cs="Times New Roman"/>
          <w:sz w:val="24"/>
          <w:szCs w:val="24"/>
        </w:rPr>
        <w:t xml:space="preserve">the motivation for development of ontologies that address </w:t>
      </w:r>
      <w:r>
        <w:rPr>
          <w:rFonts w:ascii="Times New Roman" w:hAnsi="Times New Roman" w:cs="Times New Roman"/>
          <w:sz w:val="24"/>
          <w:szCs w:val="24"/>
        </w:rPr>
        <w:t>this</w:t>
      </w:r>
      <w:r w:rsidRPr="00AF5AAC">
        <w:rPr>
          <w:rFonts w:ascii="Times New Roman" w:hAnsi="Times New Roman" w:cs="Times New Roman"/>
          <w:sz w:val="24"/>
          <w:szCs w:val="24"/>
        </w:rPr>
        <w:t xml:space="preserve"> need. </w:t>
      </w:r>
      <w:r>
        <w:rPr>
          <w:rFonts w:ascii="Times New Roman" w:hAnsi="Times New Roman" w:cs="Times New Roman"/>
          <w:sz w:val="24"/>
          <w:szCs w:val="24"/>
        </w:rPr>
        <w:t>Herein, o</w:t>
      </w:r>
      <w:r w:rsidRPr="00AF5AAC">
        <w:rPr>
          <w:rFonts w:ascii="Times New Roman" w:hAnsi="Times New Roman" w:cs="Times New Roman"/>
          <w:sz w:val="24"/>
          <w:szCs w:val="24"/>
        </w:rPr>
        <w:t xml:space="preserve">ur main focus is the Biological Collections Ontology (BCO), but we also </w:t>
      </w:r>
      <w:r>
        <w:rPr>
          <w:rFonts w:ascii="Times New Roman" w:hAnsi="Times New Roman" w:cs="Times New Roman"/>
          <w:sz w:val="24"/>
          <w:szCs w:val="24"/>
        </w:rPr>
        <w:t>describe</w:t>
      </w:r>
      <w:r w:rsidRPr="00AF5AAC">
        <w:rPr>
          <w:rFonts w:ascii="Times New Roman" w:hAnsi="Times New Roman" w:cs="Times New Roman"/>
          <w:sz w:val="24"/>
          <w:szCs w:val="24"/>
        </w:rPr>
        <w:t xml:space="preserve"> the Environment Ontology (</w:t>
      </w:r>
      <w:hyperlink r:id="rId13">
        <w:r w:rsidRPr="00AF5AAC">
          <w:rPr>
            <w:rFonts w:ascii="Times New Roman" w:hAnsi="Times New Roman" w:cs="Times New Roman"/>
            <w:color w:val="1155CC"/>
            <w:sz w:val="24"/>
            <w:szCs w:val="24"/>
            <w:u w:val="single"/>
          </w:rPr>
          <w:t>EnvO</w:t>
        </w:r>
      </w:hyperlink>
      <w:r w:rsidRPr="00AF5AAC">
        <w:rPr>
          <w:rFonts w:ascii="Times New Roman" w:hAnsi="Times New Roman" w:cs="Times New Roman"/>
          <w:sz w:val="24"/>
          <w:szCs w:val="24"/>
        </w:rPr>
        <w:t>) and the Population and Community Ontology (</w:t>
      </w:r>
      <w:hyperlink r:id="rId14">
        <w:r w:rsidRPr="00AF5AAC">
          <w:rPr>
            <w:rFonts w:ascii="Times New Roman" w:hAnsi="Times New Roman" w:cs="Times New Roman"/>
            <w:color w:val="1155CC"/>
            <w:sz w:val="24"/>
            <w:szCs w:val="24"/>
            <w:u w:val="single"/>
          </w:rPr>
          <w:t>PCO</w:t>
        </w:r>
      </w:hyperlink>
      <w:r w:rsidRPr="00AF5AAC">
        <w:rPr>
          <w:rFonts w:ascii="Times New Roman" w:hAnsi="Times New Roman" w:cs="Times New Roman"/>
          <w:sz w:val="24"/>
          <w:szCs w:val="24"/>
        </w:rPr>
        <w:t xml:space="preserve">). These ontologies share the goal of aligning to the same upper-level ontology </w:t>
      </w:r>
      <w:r>
        <w:rPr>
          <w:rFonts w:ascii="Times New Roman" w:hAnsi="Times New Roman" w:cs="Times New Roman"/>
          <w:sz w:val="24"/>
          <w:szCs w:val="24"/>
        </w:rPr>
        <w:t xml:space="preserve">– the </w:t>
      </w:r>
      <w:r w:rsidRPr="00AF5AAC">
        <w:rPr>
          <w:rFonts w:ascii="Times New Roman" w:hAnsi="Times New Roman" w:cs="Times New Roman"/>
          <w:sz w:val="24"/>
          <w:szCs w:val="24"/>
        </w:rPr>
        <w:t>Basic Formal Ontology (</w:t>
      </w:r>
      <w:commentRangeStart w:id="4"/>
      <w:r w:rsidRPr="00AF5AAC">
        <w:rPr>
          <w:rFonts w:ascii="Times New Roman" w:hAnsi="Times New Roman" w:cs="Times New Roman"/>
          <w:sz w:val="24"/>
          <w:szCs w:val="24"/>
        </w:rPr>
        <w:t>BFO</w:t>
      </w:r>
      <w:commentRangeEnd w:id="4"/>
      <w:r>
        <w:rPr>
          <w:rStyle w:val="CommentReference"/>
        </w:rPr>
        <w:commentReference w:id="4"/>
      </w:r>
      <w:r w:rsidRPr="00AF5AAC">
        <w:rPr>
          <w:rFonts w:ascii="Times New Roman" w:hAnsi="Times New Roman" w:cs="Times New Roman"/>
          <w:sz w:val="24"/>
          <w:szCs w:val="24"/>
        </w:rPr>
        <w:t>)</w:t>
      </w:r>
      <w:r>
        <w:rPr>
          <w:rFonts w:ascii="Times New Roman" w:hAnsi="Times New Roman" w:cs="Times New Roman"/>
          <w:sz w:val="24"/>
          <w:szCs w:val="24"/>
        </w:rPr>
        <w:t xml:space="preserve"> – that is also used by the other ontologies in the OBO Foundry library.</w:t>
      </w:r>
      <w:r w:rsidRPr="00AF5AAC">
        <w:rPr>
          <w:rFonts w:ascii="Times New Roman" w:hAnsi="Times New Roman" w:cs="Times New Roman"/>
          <w:sz w:val="24"/>
          <w:szCs w:val="24"/>
        </w:rPr>
        <w:t xml:space="preserve"> Throughout this paper, ontology terms (classes and relations/predicates) are printed in italics. When it is not obvious from the context which ontology a term comes from, it is prefixed by the </w:t>
      </w:r>
      <w:r>
        <w:rPr>
          <w:rFonts w:ascii="Times New Roman" w:hAnsi="Times New Roman" w:cs="Times New Roman"/>
          <w:sz w:val="24"/>
          <w:szCs w:val="24"/>
        </w:rPr>
        <w:t xml:space="preserve">corresponding acronym </w:t>
      </w:r>
      <w:r w:rsidRPr="00AF5AAC">
        <w:rPr>
          <w:rFonts w:ascii="Times New Roman" w:hAnsi="Times New Roman" w:cs="Times New Roman"/>
          <w:sz w:val="24"/>
          <w:szCs w:val="24"/>
        </w:rPr>
        <w:t>(e.g., BCO:</w:t>
      </w:r>
      <w:r>
        <w:rPr>
          <w:rFonts w:ascii="Times New Roman" w:hAnsi="Times New Roman" w:cs="Times New Roman"/>
          <w:sz w:val="24"/>
          <w:szCs w:val="24"/>
        </w:rPr>
        <w:t xml:space="preserve"> </w:t>
      </w:r>
      <w:r w:rsidRPr="00AF5AAC">
        <w:rPr>
          <w:rFonts w:ascii="Times New Roman" w:hAnsi="Times New Roman" w:cs="Times New Roman"/>
          <w:i/>
          <w:sz w:val="24"/>
          <w:szCs w:val="24"/>
        </w:rPr>
        <w:t>material sample</w:t>
      </w:r>
      <w:r w:rsidRPr="00AF5AAC">
        <w:rPr>
          <w:rFonts w:ascii="Times New Roman" w:hAnsi="Times New Roman" w:cs="Times New Roman"/>
          <w:sz w:val="24"/>
          <w:szCs w:val="24"/>
        </w:rPr>
        <w:t>). We discuss how this set of ontologies can be used to describe samples and sampling processes that encompass 1) museum specimens or other samples that underpin taxonomic knowledge, 2) environmental samples, including metagenomic samples, and 3) survey-based ecological samples and o</w:t>
      </w:r>
      <w:r>
        <w:rPr>
          <w:rFonts w:ascii="Times New Roman" w:hAnsi="Times New Roman" w:cs="Times New Roman"/>
          <w:sz w:val="24"/>
          <w:szCs w:val="24"/>
        </w:rPr>
        <w:t xml:space="preserve">bservations. We first describe </w:t>
      </w:r>
      <w:r w:rsidRPr="00AF5AAC">
        <w:rPr>
          <w:rFonts w:ascii="Times New Roman" w:hAnsi="Times New Roman" w:cs="Times New Roman"/>
          <w:sz w:val="24"/>
          <w:szCs w:val="24"/>
        </w:rPr>
        <w:t xml:space="preserve">the approaches </w:t>
      </w:r>
      <w:r>
        <w:rPr>
          <w:rFonts w:ascii="Times New Roman" w:hAnsi="Times New Roman" w:cs="Times New Roman"/>
          <w:sz w:val="24"/>
          <w:szCs w:val="24"/>
        </w:rPr>
        <w:t xml:space="preserve"> used for </w:t>
      </w:r>
      <w:r w:rsidRPr="00AF5AAC">
        <w:rPr>
          <w:rFonts w:ascii="Times New Roman" w:hAnsi="Times New Roman" w:cs="Times New Roman"/>
          <w:sz w:val="24"/>
          <w:szCs w:val="24"/>
        </w:rPr>
        <w:t>collections across these related biodiversity domains, noting the commonalities and differences in process</w:t>
      </w:r>
      <w:r>
        <w:rPr>
          <w:rFonts w:ascii="Times New Roman" w:hAnsi="Times New Roman" w:cs="Times New Roman"/>
          <w:sz w:val="24"/>
          <w:szCs w:val="24"/>
        </w:rPr>
        <w:t>es</w:t>
      </w:r>
      <w:r w:rsidRPr="00AF5AAC">
        <w:rPr>
          <w:rFonts w:ascii="Times New Roman" w:hAnsi="Times New Roman" w:cs="Times New Roman"/>
          <w:sz w:val="24"/>
          <w:szCs w:val="24"/>
        </w:rPr>
        <w:t xml:space="preserve"> and methods of sampling</w:t>
      </w:r>
      <w:r>
        <w:rPr>
          <w:rFonts w:ascii="Times New Roman" w:hAnsi="Times New Roman" w:cs="Times New Roman"/>
          <w:sz w:val="24"/>
          <w:szCs w:val="24"/>
        </w:rPr>
        <w:t>,</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pointing out where and how these affect the </w:t>
      </w:r>
      <w:r w:rsidRPr="00AF5AAC">
        <w:rPr>
          <w:rFonts w:ascii="Times New Roman" w:hAnsi="Times New Roman" w:cs="Times New Roman"/>
          <w:sz w:val="24"/>
          <w:szCs w:val="24"/>
        </w:rPr>
        <w:t xml:space="preserve">need for further integration. We then examine the landscape of </w:t>
      </w:r>
      <w:r>
        <w:rPr>
          <w:rFonts w:ascii="Times New Roman" w:hAnsi="Times New Roman" w:cs="Times New Roman"/>
          <w:sz w:val="24"/>
          <w:szCs w:val="24"/>
        </w:rPr>
        <w:t>previous</w:t>
      </w:r>
      <w:r w:rsidRPr="00AF5AAC">
        <w:rPr>
          <w:rFonts w:ascii="Times New Roman" w:hAnsi="Times New Roman" w:cs="Times New Roman"/>
          <w:sz w:val="24"/>
          <w:szCs w:val="24"/>
        </w:rPr>
        <w:t xml:space="preserve"> work from which the Biological Collections Ontology was developed</w:t>
      </w:r>
      <w:r>
        <w:rPr>
          <w:rFonts w:ascii="Times New Roman" w:hAnsi="Times New Roman" w:cs="Times New Roman"/>
          <w:sz w:val="24"/>
          <w:szCs w:val="24"/>
        </w:rPr>
        <w:t>,</w:t>
      </w:r>
      <w:r w:rsidRPr="00AF5AAC">
        <w:rPr>
          <w:rFonts w:ascii="Times New Roman" w:hAnsi="Times New Roman" w:cs="Times New Roman"/>
          <w:sz w:val="24"/>
          <w:szCs w:val="24"/>
        </w:rPr>
        <w:t xml:space="preserve"> before presenting it and describing its relationship to other upper-level </w:t>
      </w:r>
      <w:r>
        <w:rPr>
          <w:rFonts w:ascii="Times New Roman" w:hAnsi="Times New Roman" w:cs="Times New Roman"/>
          <w:sz w:val="24"/>
          <w:szCs w:val="24"/>
        </w:rPr>
        <w:t xml:space="preserve">and </w:t>
      </w:r>
      <w:r w:rsidRPr="00AF5AAC">
        <w:rPr>
          <w:rFonts w:ascii="Times New Roman" w:hAnsi="Times New Roman" w:cs="Times New Roman"/>
          <w:sz w:val="24"/>
          <w:szCs w:val="24"/>
        </w:rPr>
        <w:t xml:space="preserve">biodiversity-related ontologies. We close with </w:t>
      </w:r>
      <w:r>
        <w:rPr>
          <w:rFonts w:ascii="Times New Roman" w:hAnsi="Times New Roman" w:cs="Times New Roman"/>
          <w:sz w:val="24"/>
          <w:szCs w:val="24"/>
        </w:rPr>
        <w:t xml:space="preserve">a </w:t>
      </w:r>
      <w:r w:rsidRPr="00AF5AAC">
        <w:rPr>
          <w:rFonts w:ascii="Times New Roman" w:hAnsi="Times New Roman" w:cs="Times New Roman"/>
          <w:sz w:val="24"/>
          <w:szCs w:val="24"/>
        </w:rPr>
        <w:t xml:space="preserve">more detailed examination of broad-scale use cases of the BCO and its </w:t>
      </w:r>
      <w:r>
        <w:rPr>
          <w:rFonts w:ascii="Times New Roman" w:hAnsi="Times New Roman" w:cs="Times New Roman"/>
          <w:sz w:val="24"/>
          <w:szCs w:val="24"/>
        </w:rPr>
        <w:t xml:space="preserve">sibling </w:t>
      </w:r>
      <w:r w:rsidRPr="00AF5AAC">
        <w:rPr>
          <w:rFonts w:ascii="Times New Roman" w:hAnsi="Times New Roman" w:cs="Times New Roman"/>
          <w:sz w:val="24"/>
          <w:szCs w:val="24"/>
        </w:rPr>
        <w:t>ontologies in overcoming key impediments to doing global-scale, integrative biodiversity science.</w:t>
      </w:r>
    </w:p>
    <w:p w:rsidR="00A70A88" w:rsidRPr="00AF5AAC" w:rsidRDefault="00A70A88" w:rsidP="00140652">
      <w:pPr>
        <w:jc w:val="both"/>
        <w:rPr>
          <w:rFonts w:ascii="Times New Roman" w:hAnsi="Times New Roman" w:cs="Times New Roman"/>
          <w:sz w:val="24"/>
          <w:szCs w:val="24"/>
        </w:rPr>
      </w:pPr>
    </w:p>
    <w:p w:rsidR="00A70A88" w:rsidRPr="001D1798" w:rsidRDefault="00A70A88" w:rsidP="00140652">
      <w:pPr>
        <w:jc w:val="both"/>
        <w:rPr>
          <w:rFonts w:ascii="Times New Roman" w:hAnsi="Times New Roman" w:cs="Times New Roman"/>
          <w:b/>
          <w:sz w:val="24"/>
          <w:szCs w:val="24"/>
        </w:rPr>
      </w:pPr>
      <w:r w:rsidRPr="001D1798">
        <w:rPr>
          <w:rFonts w:ascii="Times New Roman" w:hAnsi="Times New Roman" w:cs="Times New Roman"/>
          <w:b/>
          <w:sz w:val="24"/>
          <w:szCs w:val="24"/>
        </w:rPr>
        <w:t>Approaches to Collection of Biodiversity Data</w:t>
      </w:r>
    </w:p>
    <w:p w:rsidR="00A70A88" w:rsidRPr="00AF5AAC" w:rsidRDefault="00A70A88" w:rsidP="00140652">
      <w:pPr>
        <w:jc w:val="both"/>
        <w:rPr>
          <w:rFonts w:ascii="Times New Roman" w:hAnsi="Times New Roman" w:cs="Times New Roman"/>
          <w:sz w:val="24"/>
          <w:szCs w:val="24"/>
        </w:rPr>
      </w:pPr>
      <w:r w:rsidRPr="00C4390B">
        <w:rPr>
          <w:rFonts w:ascii="Times New Roman" w:hAnsi="Times New Roman" w:cs="Times New Roman"/>
          <w:i/>
          <w:sz w:val="24"/>
          <w:szCs w:val="24"/>
        </w:rPr>
        <w:t>Museum collections based on</w:t>
      </w:r>
      <w:r>
        <w:rPr>
          <w:rFonts w:ascii="Times New Roman" w:hAnsi="Times New Roman" w:cs="Times New Roman"/>
          <w:i/>
          <w:sz w:val="24"/>
          <w:szCs w:val="24"/>
        </w:rPr>
        <w:t xml:space="preserve"> </w:t>
      </w:r>
      <w:r w:rsidRPr="00C4390B">
        <w:rPr>
          <w:rFonts w:ascii="Times New Roman" w:hAnsi="Times New Roman" w:cs="Times New Roman"/>
          <w:i/>
          <w:sz w:val="24"/>
          <w:szCs w:val="24"/>
        </w:rPr>
        <w:t>individual organisms:</w:t>
      </w:r>
      <w:r w:rsidRPr="00AF5AAC">
        <w:rPr>
          <w:rFonts w:ascii="Times New Roman" w:hAnsi="Times New Roman" w:cs="Times New Roman"/>
          <w:sz w:val="24"/>
          <w:szCs w:val="24"/>
        </w:rPr>
        <w:t xml:space="preserve"> Museum and herbarium specimens are </w:t>
      </w:r>
      <w:r>
        <w:rPr>
          <w:rFonts w:ascii="Times New Roman" w:hAnsi="Times New Roman" w:cs="Times New Roman"/>
          <w:sz w:val="24"/>
          <w:szCs w:val="24"/>
        </w:rPr>
        <w:t xml:space="preserve">physical evidence </w:t>
      </w:r>
      <w:r w:rsidRPr="00AF5AAC">
        <w:rPr>
          <w:rFonts w:ascii="Times New Roman" w:hAnsi="Times New Roman" w:cs="Times New Roman"/>
          <w:sz w:val="24"/>
          <w:szCs w:val="24"/>
        </w:rPr>
        <w:t xml:space="preserve">that document biodiversity </w:t>
      </w:r>
      <w:r>
        <w:rPr>
          <w:rFonts w:ascii="Times New Roman" w:hAnsi="Times New Roman" w:cs="Times New Roman"/>
          <w:sz w:val="24"/>
          <w:szCs w:val="24"/>
        </w:rPr>
        <w:t>via</w:t>
      </w:r>
      <w:r w:rsidRPr="00AF5AAC">
        <w:rPr>
          <w:rFonts w:ascii="Times New Roman" w:hAnsi="Times New Roman" w:cs="Times New Roman"/>
          <w:sz w:val="24"/>
          <w:szCs w:val="24"/>
        </w:rPr>
        <w:t xml:space="preserve"> individual organisms (or their parts) collected and preserved in perpetuity. These specimens are the subject of the morphological observations, descriptions, and citations that </w:t>
      </w:r>
      <w:r>
        <w:rPr>
          <w:rFonts w:ascii="Times New Roman" w:hAnsi="Times New Roman" w:cs="Times New Roman"/>
          <w:sz w:val="24"/>
          <w:szCs w:val="24"/>
        </w:rPr>
        <w:t>have underpinned</w:t>
      </w:r>
      <w:r w:rsidRPr="00AF5AAC">
        <w:rPr>
          <w:rFonts w:ascii="Times New Roman" w:hAnsi="Times New Roman" w:cs="Times New Roman"/>
          <w:sz w:val="24"/>
          <w:szCs w:val="24"/>
        </w:rPr>
        <w:t xml:space="preserve"> the formal application of scientific names and taxonomy for </w:t>
      </w:r>
      <w:r w:rsidRPr="00083410">
        <w:rPr>
          <w:rFonts w:ascii="Times New Roman" w:hAnsi="Times New Roman"/>
          <w:sz w:val="24"/>
        </w:rPr>
        <w:t>over</w:t>
      </w:r>
      <w:r>
        <w:rPr>
          <w:rFonts w:ascii="Times New Roman" w:hAnsi="Times New Roman" w:cs="Times New Roman"/>
          <w:sz w:val="24"/>
          <w:szCs w:val="24"/>
        </w:rPr>
        <w:t xml:space="preserve"> 25</w:t>
      </w:r>
      <w:r w:rsidRPr="00AF5AAC">
        <w:rPr>
          <w:rFonts w:ascii="Times New Roman" w:hAnsi="Times New Roman" w:cs="Times New Roman"/>
          <w:sz w:val="24"/>
          <w:szCs w:val="24"/>
        </w:rPr>
        <w:t>0 years</w:t>
      </w:r>
      <w:r>
        <w:rPr>
          <w:rFonts w:ascii="Times New Roman" w:hAnsi="Times New Roman" w:cs="Times New Roman"/>
          <w:sz w:val="24"/>
          <w:szCs w:val="24"/>
        </w:rPr>
        <w:t xml:space="preserve"> </w:t>
      </w:r>
      <w:r w:rsidRPr="00AF5AAC">
        <w:rPr>
          <w:rFonts w:ascii="Times New Roman" w:hAnsi="Times New Roman" w:cs="Times New Roman"/>
          <w:sz w:val="24"/>
          <w:szCs w:val="24"/>
        </w:rPr>
        <w:t>[</w:t>
      </w:r>
      <w:r>
        <w:rPr>
          <w:rFonts w:ascii="Times New Roman" w:hAnsi="Times New Roman" w:cs="Times New Roman"/>
          <w:sz w:val="24"/>
          <w:szCs w:val="24"/>
        </w:rPr>
        <w:t>9</w:t>
      </w:r>
      <w:r w:rsidRPr="00AF5AAC">
        <w:rPr>
          <w:rFonts w:ascii="Times New Roman" w:hAnsi="Times New Roman" w:cs="Times New Roman"/>
          <w:sz w:val="24"/>
          <w:szCs w:val="24"/>
        </w:rPr>
        <w:t xml:space="preserve">]. </w:t>
      </w:r>
      <w:r>
        <w:rPr>
          <w:rFonts w:ascii="Times New Roman" w:hAnsi="Times New Roman" w:cs="Times New Roman"/>
          <w:sz w:val="24"/>
          <w:szCs w:val="24"/>
        </w:rPr>
        <w:t>Specimens</w:t>
      </w:r>
      <w:r w:rsidRPr="00AF5AAC">
        <w:rPr>
          <w:rFonts w:ascii="Times New Roman" w:hAnsi="Times New Roman" w:cs="Times New Roman"/>
          <w:sz w:val="24"/>
          <w:szCs w:val="24"/>
        </w:rPr>
        <w:t xml:space="preserve"> also provide </w:t>
      </w:r>
      <w:r>
        <w:rPr>
          <w:rFonts w:ascii="Times New Roman" w:hAnsi="Times New Roman" w:cs="Times New Roman"/>
          <w:sz w:val="24"/>
          <w:szCs w:val="24"/>
        </w:rPr>
        <w:t xml:space="preserve">the </w:t>
      </w:r>
      <w:r w:rsidRPr="00AF5AAC">
        <w:rPr>
          <w:rFonts w:ascii="Times New Roman" w:hAnsi="Times New Roman" w:cs="Times New Roman"/>
          <w:sz w:val="24"/>
          <w:szCs w:val="24"/>
        </w:rPr>
        <w:t>basis for measur</w:t>
      </w:r>
      <w:r>
        <w:rPr>
          <w:rFonts w:ascii="Times New Roman" w:hAnsi="Times New Roman" w:cs="Times New Roman"/>
          <w:sz w:val="24"/>
          <w:szCs w:val="24"/>
        </w:rPr>
        <w:t>ements of</w:t>
      </w:r>
      <w:r w:rsidRPr="00AF5AAC">
        <w:rPr>
          <w:rFonts w:ascii="Times New Roman" w:hAnsi="Times New Roman" w:cs="Times New Roman"/>
          <w:sz w:val="24"/>
          <w:szCs w:val="24"/>
        </w:rPr>
        <w:t xml:space="preserve"> pheno</w:t>
      </w:r>
      <w:r>
        <w:rPr>
          <w:rFonts w:ascii="Times New Roman" w:hAnsi="Times New Roman" w:cs="Times New Roman"/>
          <w:sz w:val="24"/>
          <w:szCs w:val="24"/>
        </w:rPr>
        <w:t>typic traits and trait variance, as well as a</w:t>
      </w:r>
      <w:r w:rsidRPr="00AF5AAC">
        <w:rPr>
          <w:rFonts w:ascii="Times New Roman" w:hAnsi="Times New Roman" w:cs="Times New Roman"/>
          <w:sz w:val="24"/>
          <w:szCs w:val="24"/>
        </w:rPr>
        <w:t xml:space="preserve"> fundamental source of </w:t>
      </w:r>
      <w:r>
        <w:rPr>
          <w:rFonts w:ascii="Times New Roman" w:hAnsi="Times New Roman" w:cs="Times New Roman"/>
          <w:sz w:val="24"/>
          <w:szCs w:val="24"/>
        </w:rPr>
        <w:t>data pertaining to species distribution and abundance, and, often, data on the environmental characteristics of the collection location</w:t>
      </w:r>
      <w:r w:rsidRPr="00AF5AAC">
        <w:rPr>
          <w:rFonts w:ascii="Times New Roman" w:hAnsi="Times New Roman" w:cs="Times New Roman"/>
          <w:sz w:val="24"/>
          <w:szCs w:val="24"/>
        </w:rPr>
        <w:t xml:space="preserve">. The institutions that house scientific collections do so with a commitment to the permanent physical conservation of the collections, and typically </w:t>
      </w:r>
      <w:r>
        <w:rPr>
          <w:rFonts w:ascii="Times New Roman" w:hAnsi="Times New Roman" w:cs="Times New Roman"/>
          <w:sz w:val="24"/>
          <w:szCs w:val="24"/>
        </w:rPr>
        <w:t xml:space="preserve">also </w:t>
      </w:r>
      <w:r w:rsidRPr="00AF5AAC">
        <w:rPr>
          <w:rFonts w:ascii="Times New Roman" w:hAnsi="Times New Roman" w:cs="Times New Roman"/>
          <w:sz w:val="24"/>
          <w:szCs w:val="24"/>
        </w:rPr>
        <w:t>manage data about individual specimens</w:t>
      </w:r>
      <w:r>
        <w:rPr>
          <w:rFonts w:ascii="Times New Roman" w:hAnsi="Times New Roman" w:cs="Times New Roman"/>
          <w:sz w:val="24"/>
          <w:szCs w:val="24"/>
        </w:rPr>
        <w:t>,</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Pr="00AF5AAC">
        <w:rPr>
          <w:rFonts w:ascii="Times New Roman" w:hAnsi="Times New Roman" w:cs="Times New Roman"/>
          <w:sz w:val="24"/>
          <w:szCs w:val="24"/>
        </w:rPr>
        <w:t xml:space="preserve">through </w:t>
      </w:r>
      <w:r>
        <w:rPr>
          <w:rFonts w:ascii="Times New Roman" w:hAnsi="Times New Roman" w:cs="Times New Roman"/>
          <w:sz w:val="24"/>
          <w:szCs w:val="24"/>
        </w:rPr>
        <w:t xml:space="preserve">specimen </w:t>
      </w:r>
      <w:r w:rsidRPr="00AF5AAC">
        <w:rPr>
          <w:rFonts w:ascii="Times New Roman" w:hAnsi="Times New Roman" w:cs="Times New Roman"/>
          <w:sz w:val="24"/>
          <w:szCs w:val="24"/>
        </w:rPr>
        <w:t xml:space="preserve">labels, collection catalogues, and field notebooks. Increasingly, data and metadata are </w:t>
      </w:r>
      <w:r>
        <w:rPr>
          <w:rFonts w:ascii="Times New Roman" w:hAnsi="Times New Roman" w:cs="Times New Roman"/>
          <w:sz w:val="24"/>
          <w:szCs w:val="24"/>
        </w:rPr>
        <w:t>being made</w:t>
      </w:r>
      <w:r w:rsidRPr="00AF5AAC">
        <w:rPr>
          <w:rFonts w:ascii="Times New Roman" w:hAnsi="Times New Roman" w:cs="Times New Roman"/>
          <w:sz w:val="24"/>
          <w:szCs w:val="24"/>
        </w:rPr>
        <w:t xml:space="preserve"> available through institutional, national [e.g., </w:t>
      </w:r>
      <w:hyperlink r:id="rId15" w:history="1">
        <w:r w:rsidRPr="00AF5AAC">
          <w:rPr>
            <w:rStyle w:val="Hyperlink"/>
            <w:rFonts w:ascii="Times New Roman" w:hAnsi="Times New Roman" w:cs="Arial"/>
            <w:color w:val="1155CC"/>
            <w:sz w:val="24"/>
            <w:szCs w:val="24"/>
          </w:rPr>
          <w:t>Atlas of Living Australia (ALA)</w:t>
        </w:r>
      </w:hyperlink>
      <w:r w:rsidRPr="00AF5AAC">
        <w:rPr>
          <w:rFonts w:ascii="Times New Roman" w:hAnsi="Times New Roman" w:cs="Times New Roman"/>
          <w:sz w:val="24"/>
          <w:szCs w:val="24"/>
        </w:rPr>
        <w:t xml:space="preserve">, </w:t>
      </w:r>
      <w:hyperlink r:id="rId16" w:history="1">
        <w:r w:rsidRPr="00AF5AAC">
          <w:rPr>
            <w:rStyle w:val="Hyperlink"/>
            <w:rFonts w:ascii="Times New Roman" w:hAnsi="Times New Roman" w:cs="Arial"/>
            <w:color w:val="1155CC"/>
            <w:sz w:val="24"/>
            <w:szCs w:val="24"/>
          </w:rPr>
          <w:t>Centro de Referência em Informação Ambiental (CRIA)</w:t>
        </w:r>
      </w:hyperlink>
      <w:r w:rsidRPr="00AF5AAC">
        <w:rPr>
          <w:rFonts w:ascii="Times New Roman" w:hAnsi="Times New Roman" w:cs="Times New Roman"/>
          <w:sz w:val="24"/>
          <w:szCs w:val="24"/>
        </w:rPr>
        <w:t xml:space="preserve">, </w:t>
      </w:r>
      <w:hyperlink r:id="rId17" w:history="1">
        <w:r w:rsidRPr="00AF5AAC">
          <w:rPr>
            <w:rStyle w:val="Hyperlink"/>
            <w:rFonts w:ascii="Times New Roman" w:hAnsi="Times New Roman" w:cs="Arial"/>
            <w:color w:val="1155CC"/>
            <w:sz w:val="24"/>
            <w:szCs w:val="24"/>
          </w:rPr>
          <w:t>iDigBio</w:t>
        </w:r>
      </w:hyperlink>
      <w:r w:rsidRPr="00AF5AAC">
        <w:rPr>
          <w:rFonts w:ascii="Times New Roman" w:hAnsi="Times New Roman" w:cs="Times New Roman"/>
          <w:sz w:val="24"/>
          <w:szCs w:val="24"/>
        </w:rPr>
        <w:t xml:space="preserve">), and international resources [e.g., the Global Biodiversity Information Facility, </w:t>
      </w:r>
      <w:hyperlink r:id="rId18" w:history="1">
        <w:r w:rsidRPr="00AF5AAC">
          <w:rPr>
            <w:rStyle w:val="Hyperlink"/>
            <w:rFonts w:ascii="Times New Roman" w:hAnsi="Times New Roman" w:cs="Arial"/>
            <w:color w:val="1155CC"/>
            <w:sz w:val="24"/>
            <w:szCs w:val="24"/>
          </w:rPr>
          <w:t>(GBIF)</w:t>
        </w:r>
      </w:hyperlink>
      <w:r>
        <w:rPr>
          <w:rStyle w:val="Hyperlink"/>
          <w:rFonts w:ascii="Times New Roman" w:hAnsi="Times New Roman" w:cs="Arial"/>
          <w:color w:val="1155CC"/>
          <w:sz w:val="24"/>
          <w:szCs w:val="24"/>
        </w:rPr>
        <w:t xml:space="preserve">, </w:t>
      </w:r>
      <w:hyperlink r:id="rId19" w:history="1">
        <w:r w:rsidRPr="00AF5AAC">
          <w:rPr>
            <w:rStyle w:val="Hyperlink"/>
            <w:rFonts w:ascii="Times New Roman" w:hAnsi="Times New Roman" w:cs="Arial"/>
            <w:color w:val="1155CC"/>
            <w:sz w:val="24"/>
            <w:szCs w:val="24"/>
          </w:rPr>
          <w:t>Biological Collection Access Services (BioCASE)</w:t>
        </w:r>
      </w:hyperlink>
      <w:r w:rsidRPr="00AF5AAC">
        <w:rPr>
          <w:rFonts w:ascii="Times New Roman" w:hAnsi="Times New Roman" w:cs="Times New Roman"/>
          <w:sz w:val="24"/>
          <w:szCs w:val="24"/>
        </w:rPr>
        <w:t>]</w:t>
      </w:r>
      <w:r>
        <w:rPr>
          <w:rFonts w:ascii="Times New Roman" w:hAnsi="Times New Roman" w:cs="Times New Roman"/>
          <w:sz w:val="24"/>
          <w:szCs w:val="24"/>
        </w:rPr>
        <w:t>,</w:t>
      </w:r>
      <w:r w:rsidRPr="00AF5AAC">
        <w:rPr>
          <w:rFonts w:ascii="Times New Roman" w:hAnsi="Times New Roman" w:cs="Times New Roman"/>
          <w:sz w:val="24"/>
          <w:szCs w:val="24"/>
        </w:rPr>
        <w:t xml:space="preserve"> in a form adherent to standards such as </w:t>
      </w:r>
      <w:r>
        <w:rPr>
          <w:rFonts w:ascii="Times New Roman" w:hAnsi="Times New Roman" w:cs="Times New Roman"/>
          <w:sz w:val="24"/>
          <w:szCs w:val="24"/>
        </w:rPr>
        <w:t xml:space="preserve">the </w:t>
      </w:r>
      <w:r w:rsidRPr="00AF5AAC">
        <w:rPr>
          <w:rFonts w:ascii="Times New Roman" w:hAnsi="Times New Roman" w:cs="Times New Roman"/>
          <w:sz w:val="24"/>
          <w:szCs w:val="24"/>
        </w:rPr>
        <w:t>Darwin Core (DwC) [</w:t>
      </w:r>
      <w:r>
        <w:rPr>
          <w:rFonts w:ascii="Times New Roman" w:hAnsi="Times New Roman" w:cs="Times New Roman"/>
          <w:sz w:val="24"/>
          <w:szCs w:val="24"/>
        </w:rPr>
        <w:t>10</w:t>
      </w:r>
      <w:r w:rsidRPr="00AF5AAC">
        <w:rPr>
          <w:rFonts w:ascii="Times New Roman" w:hAnsi="Times New Roman" w:cs="Times New Roman"/>
          <w:sz w:val="24"/>
          <w:szCs w:val="24"/>
        </w:rPr>
        <w:t xml:space="preserve">]. A basic use case for biological collections hinges on the idea that specimens are themselves samples taken from </w:t>
      </w:r>
      <w:r>
        <w:rPr>
          <w:rFonts w:ascii="Times New Roman" w:hAnsi="Times New Roman" w:cs="Times New Roman"/>
          <w:sz w:val="24"/>
          <w:szCs w:val="24"/>
        </w:rPr>
        <w:t xml:space="preserve">the </w:t>
      </w:r>
      <w:r w:rsidRPr="00AF5AAC">
        <w:rPr>
          <w:rFonts w:ascii="Times New Roman" w:hAnsi="Times New Roman" w:cs="Times New Roman"/>
          <w:sz w:val="24"/>
          <w:szCs w:val="24"/>
        </w:rPr>
        <w:t>environment</w:t>
      </w:r>
      <w:r>
        <w:rPr>
          <w:rFonts w:ascii="Times New Roman" w:hAnsi="Times New Roman" w:cs="Times New Roman"/>
          <w:sz w:val="24"/>
          <w:szCs w:val="24"/>
        </w:rPr>
        <w:t xml:space="preserve"> through specific collection events</w:t>
      </w:r>
      <w:r w:rsidRPr="00AF5AAC">
        <w:rPr>
          <w:rFonts w:ascii="Times New Roman" w:hAnsi="Times New Roman" w:cs="Times New Roman"/>
          <w:sz w:val="24"/>
          <w:szCs w:val="24"/>
        </w:rPr>
        <w:t xml:space="preserve">. They </w:t>
      </w:r>
      <w:r>
        <w:rPr>
          <w:rFonts w:ascii="Times New Roman" w:hAnsi="Times New Roman" w:cs="Times New Roman"/>
          <w:sz w:val="24"/>
          <w:szCs w:val="24"/>
        </w:rPr>
        <w:t xml:space="preserve">thereby </w:t>
      </w:r>
      <w:r w:rsidRPr="00AF5AAC">
        <w:rPr>
          <w:rFonts w:ascii="Times New Roman" w:hAnsi="Times New Roman" w:cs="Times New Roman"/>
          <w:sz w:val="24"/>
          <w:szCs w:val="24"/>
        </w:rPr>
        <w:t xml:space="preserve">inherit data </w:t>
      </w:r>
      <w:r>
        <w:rPr>
          <w:rFonts w:ascii="Times New Roman" w:hAnsi="Times New Roman" w:cs="Times New Roman"/>
          <w:sz w:val="24"/>
          <w:szCs w:val="24"/>
        </w:rPr>
        <w:t>pertaining to</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AF5AAC">
        <w:rPr>
          <w:rFonts w:ascii="Times New Roman" w:hAnsi="Times New Roman" w:cs="Times New Roman"/>
          <w:sz w:val="24"/>
          <w:szCs w:val="24"/>
        </w:rPr>
        <w:t>event</w:t>
      </w:r>
      <w:r>
        <w:rPr>
          <w:rFonts w:ascii="Times New Roman" w:hAnsi="Times New Roman" w:cs="Times New Roman"/>
          <w:sz w:val="24"/>
          <w:szCs w:val="24"/>
        </w:rPr>
        <w:t>s (e.g., as identified under</w:t>
      </w:r>
      <w:r w:rsidRPr="00AF5AAC">
        <w:rPr>
          <w:rFonts w:ascii="Times New Roman" w:hAnsi="Times New Roman" w:cs="Times New Roman"/>
          <w:sz w:val="24"/>
          <w:szCs w:val="24"/>
        </w:rPr>
        <w:t xml:space="preserve"> </w:t>
      </w:r>
      <w:commentRangeStart w:id="5"/>
      <w:commentRangeStart w:id="6"/>
      <w:r w:rsidRPr="00C0464C">
        <w:rPr>
          <w:rFonts w:ascii="Times New Roman" w:hAnsi="Times New Roman"/>
          <w:sz w:val="24"/>
        </w:rPr>
        <w:t>DwC</w:t>
      </w:r>
      <w:commentRangeEnd w:id="5"/>
      <w:r>
        <w:rPr>
          <w:rStyle w:val="CommentReference"/>
        </w:rPr>
        <w:commentReference w:id="5"/>
      </w:r>
      <w:r w:rsidRPr="00C0464C">
        <w:rPr>
          <w:rFonts w:ascii="Times New Roman" w:hAnsi="Times New Roman"/>
          <w:sz w:val="24"/>
        </w:rPr>
        <w:t>:</w:t>
      </w:r>
      <w:commentRangeEnd w:id="6"/>
      <w:r>
        <w:rPr>
          <w:rStyle w:val="CommentReference"/>
        </w:rPr>
        <w:commentReference w:id="6"/>
      </w:r>
      <w:r w:rsidRPr="00021763">
        <w:rPr>
          <w:rFonts w:ascii="Times New Roman" w:hAnsi="Times New Roman" w:cs="Times New Roman"/>
          <w:sz w:val="24"/>
          <w:szCs w:val="24"/>
        </w:rPr>
        <w:t>Event</w:t>
      </w:r>
      <w:r w:rsidRPr="00AF5AAC">
        <w:rPr>
          <w:rFonts w:ascii="Times New Roman" w:hAnsi="Times New Roman" w:cs="Times New Roman"/>
          <w:sz w:val="24"/>
          <w:szCs w:val="24"/>
        </w:rPr>
        <w:t>)</w:t>
      </w:r>
      <w:r>
        <w:rPr>
          <w:rFonts w:ascii="Times New Roman" w:hAnsi="Times New Roman" w:cs="Times New Roman"/>
          <w:sz w:val="24"/>
          <w:szCs w:val="24"/>
        </w:rPr>
        <w:t>,</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which can </w:t>
      </w:r>
      <w:r w:rsidRPr="00AF5AAC">
        <w:rPr>
          <w:rFonts w:ascii="Times New Roman" w:hAnsi="Times New Roman" w:cs="Times New Roman"/>
          <w:sz w:val="24"/>
          <w:szCs w:val="24"/>
        </w:rPr>
        <w:t>serve as source</w:t>
      </w:r>
      <w:r>
        <w:rPr>
          <w:rFonts w:ascii="Times New Roman" w:hAnsi="Times New Roman" w:cs="Times New Roman"/>
          <w:sz w:val="24"/>
          <w:szCs w:val="24"/>
        </w:rPr>
        <w:t>s</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AF5AAC">
        <w:rPr>
          <w:rFonts w:ascii="Times New Roman" w:hAnsi="Times New Roman" w:cs="Times New Roman"/>
          <w:sz w:val="24"/>
          <w:szCs w:val="24"/>
        </w:rPr>
        <w:t xml:space="preserve">further sub-sampling. Specimens also accrue data after collecting events, </w:t>
      </w:r>
      <w:r>
        <w:rPr>
          <w:rFonts w:ascii="Times New Roman" w:hAnsi="Times New Roman" w:cs="Times New Roman"/>
          <w:sz w:val="24"/>
          <w:szCs w:val="24"/>
        </w:rPr>
        <w:t xml:space="preserve">for example through events of </w:t>
      </w:r>
      <w:r w:rsidRPr="00AF5AAC">
        <w:rPr>
          <w:rFonts w:ascii="Times New Roman" w:hAnsi="Times New Roman" w:cs="Times New Roman"/>
          <w:sz w:val="24"/>
          <w:szCs w:val="24"/>
        </w:rPr>
        <w:t xml:space="preserve">identification </w:t>
      </w:r>
      <w:r w:rsidRPr="00C0464C">
        <w:rPr>
          <w:rFonts w:ascii="Times New Roman" w:hAnsi="Times New Roman" w:cs="Times New Roman"/>
          <w:sz w:val="24"/>
          <w:szCs w:val="24"/>
        </w:rPr>
        <w:t>(</w:t>
      </w:r>
      <w:r w:rsidRPr="00C0464C">
        <w:rPr>
          <w:rFonts w:ascii="Times New Roman" w:hAnsi="Times New Roman"/>
          <w:sz w:val="24"/>
        </w:rPr>
        <w:t>DwC:</w:t>
      </w:r>
      <w:r w:rsidRPr="00C0464C">
        <w:rPr>
          <w:rFonts w:ascii="Times New Roman" w:hAnsi="Times New Roman" w:cs="Times New Roman"/>
          <w:sz w:val="24"/>
          <w:szCs w:val="24"/>
        </w:rPr>
        <w:t>Identification) that link the specimen to a particular taxon name (</w:t>
      </w:r>
      <w:r w:rsidRPr="00C0464C">
        <w:rPr>
          <w:rFonts w:ascii="Times New Roman" w:hAnsi="Times New Roman"/>
          <w:sz w:val="24"/>
        </w:rPr>
        <w:t>DwC</w:t>
      </w:r>
      <w:r w:rsidRPr="00C0464C">
        <w:rPr>
          <w:rFonts w:ascii="Times New Roman" w:hAnsi="Times New Roman"/>
          <w:i/>
          <w:sz w:val="24"/>
        </w:rPr>
        <w:t>:</w:t>
      </w:r>
      <w:r w:rsidRPr="00C0464C">
        <w:rPr>
          <w:rFonts w:ascii="Times New Roman" w:hAnsi="Times New Roman" w:cs="Times New Roman"/>
          <w:sz w:val="24"/>
          <w:szCs w:val="24"/>
        </w:rPr>
        <w:t>Taxon</w:t>
      </w:r>
      <w:r w:rsidRPr="00AF5AAC">
        <w:rPr>
          <w:rFonts w:ascii="Times New Roman" w:hAnsi="Times New Roman" w:cs="Times New Roman"/>
          <w:sz w:val="24"/>
          <w:szCs w:val="24"/>
        </w:rPr>
        <w:t>).</w:t>
      </w:r>
      <w:r w:rsidRPr="00AF5AAC">
        <w:rPr>
          <w:rFonts w:ascii="Times New Roman" w:hAnsi="Times New Roman" w:cs="Times New Roman"/>
          <w:sz w:val="24"/>
          <w:szCs w:val="24"/>
          <w:vertAlign w:val="superscript"/>
        </w:rPr>
        <w:footnoteReference w:id="2"/>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New data products </w:t>
      </w:r>
      <w:r>
        <w:rPr>
          <w:rFonts w:ascii="Times New Roman" w:hAnsi="Times New Roman" w:cs="Times New Roman"/>
          <w:sz w:val="24"/>
          <w:szCs w:val="24"/>
        </w:rPr>
        <w:t>–</w:t>
      </w:r>
      <w:r w:rsidRPr="00AF5AAC">
        <w:rPr>
          <w:rFonts w:ascii="Times New Roman" w:hAnsi="Times New Roman" w:cs="Times New Roman"/>
          <w:sz w:val="24"/>
          <w:szCs w:val="24"/>
        </w:rPr>
        <w:t xml:space="preserve"> both digital and physical </w:t>
      </w:r>
      <w:r>
        <w:rPr>
          <w:rFonts w:ascii="Times New Roman" w:hAnsi="Times New Roman" w:cs="Times New Roman"/>
          <w:sz w:val="24"/>
          <w:szCs w:val="24"/>
        </w:rPr>
        <w:t>–</w:t>
      </w:r>
      <w:r w:rsidRPr="00AF5AAC">
        <w:rPr>
          <w:rFonts w:ascii="Times New Roman" w:hAnsi="Times New Roman" w:cs="Times New Roman"/>
          <w:sz w:val="24"/>
          <w:szCs w:val="24"/>
        </w:rPr>
        <w:t xml:space="preserve"> can be derived from specimens. </w:t>
      </w:r>
      <w:r>
        <w:rPr>
          <w:rFonts w:ascii="Times New Roman" w:hAnsi="Times New Roman" w:cs="Times New Roman"/>
          <w:sz w:val="24"/>
          <w:szCs w:val="24"/>
        </w:rPr>
        <w:t xml:space="preserve">In some cases this involves </w:t>
      </w:r>
      <w:r w:rsidRPr="00AF5AAC">
        <w:rPr>
          <w:rFonts w:ascii="Times New Roman" w:hAnsi="Times New Roman" w:cs="Times New Roman"/>
          <w:sz w:val="24"/>
          <w:szCs w:val="24"/>
        </w:rPr>
        <w:t xml:space="preserve">preparations </w:t>
      </w:r>
      <w:r>
        <w:rPr>
          <w:rFonts w:ascii="Times New Roman" w:hAnsi="Times New Roman" w:cs="Times New Roman"/>
          <w:sz w:val="24"/>
          <w:szCs w:val="24"/>
        </w:rPr>
        <w:t xml:space="preserve">that are </w:t>
      </w:r>
      <w:r w:rsidRPr="00AF5AAC">
        <w:rPr>
          <w:rFonts w:ascii="Times New Roman" w:hAnsi="Times New Roman" w:cs="Times New Roman"/>
          <w:sz w:val="24"/>
          <w:szCs w:val="24"/>
        </w:rPr>
        <w:t xml:space="preserve">destructive </w:t>
      </w:r>
      <w:r>
        <w:rPr>
          <w:rFonts w:ascii="Times New Roman" w:hAnsi="Times New Roman" w:cs="Times New Roman"/>
          <w:sz w:val="24"/>
          <w:szCs w:val="24"/>
        </w:rPr>
        <w:t xml:space="preserve">in the sense that they </w:t>
      </w:r>
      <w:r w:rsidRPr="00AF5AAC">
        <w:rPr>
          <w:rFonts w:ascii="Times New Roman" w:hAnsi="Times New Roman" w:cs="Times New Roman"/>
          <w:sz w:val="24"/>
          <w:szCs w:val="24"/>
        </w:rPr>
        <w:t xml:space="preserve">involve </w:t>
      </w:r>
      <w:r>
        <w:rPr>
          <w:rFonts w:ascii="Times New Roman" w:hAnsi="Times New Roman" w:cs="Times New Roman"/>
          <w:sz w:val="24"/>
          <w:szCs w:val="24"/>
        </w:rPr>
        <w:t xml:space="preserve">removing </w:t>
      </w:r>
      <w:r w:rsidRPr="00AF5AAC">
        <w:rPr>
          <w:rFonts w:ascii="Times New Roman" w:hAnsi="Times New Roman" w:cs="Times New Roman"/>
          <w:sz w:val="24"/>
          <w:szCs w:val="24"/>
        </w:rPr>
        <w:t>a physical subsample from the original material</w:t>
      </w:r>
      <w:r>
        <w:rPr>
          <w:rFonts w:ascii="Times New Roman" w:hAnsi="Times New Roman" w:cs="Times New Roman"/>
          <w:sz w:val="24"/>
          <w:szCs w:val="24"/>
        </w:rPr>
        <w:t xml:space="preserve">, such as </w:t>
      </w:r>
      <w:r w:rsidRPr="00AF5AAC">
        <w:rPr>
          <w:rFonts w:ascii="Times New Roman" w:hAnsi="Times New Roman" w:cs="Times New Roman"/>
          <w:sz w:val="24"/>
          <w:szCs w:val="24"/>
        </w:rPr>
        <w:t>harvesting of tissues for DNA extraction and follow-on genetic</w:t>
      </w:r>
      <w:r>
        <w:rPr>
          <w:rFonts w:ascii="Times New Roman" w:hAnsi="Times New Roman" w:cs="Times New Roman"/>
          <w:sz w:val="24"/>
          <w:szCs w:val="24"/>
        </w:rPr>
        <w:t xml:space="preserve"> and </w:t>
      </w:r>
      <w:r w:rsidRPr="00AF5AAC">
        <w:rPr>
          <w:rFonts w:ascii="Times New Roman" w:hAnsi="Times New Roman" w:cs="Times New Roman"/>
          <w:sz w:val="24"/>
          <w:szCs w:val="24"/>
        </w:rPr>
        <w:t>genomic analyses. A subsampling event may occur at any stage in the curatorial workflow, and in many cases the subsamples find their way i</w:t>
      </w:r>
      <w:r>
        <w:rPr>
          <w:rFonts w:ascii="Times New Roman" w:hAnsi="Times New Roman" w:cs="Times New Roman"/>
          <w:sz w:val="24"/>
          <w:szCs w:val="24"/>
        </w:rPr>
        <w:t xml:space="preserve">nto other types of collections, for example, in </w:t>
      </w:r>
      <w:r w:rsidRPr="00AF5AAC">
        <w:rPr>
          <w:rFonts w:ascii="Times New Roman" w:hAnsi="Times New Roman" w:cs="Times New Roman"/>
          <w:sz w:val="24"/>
          <w:szCs w:val="24"/>
        </w:rPr>
        <w:t>cryo-facilit</w:t>
      </w:r>
      <w:r>
        <w:rPr>
          <w:rFonts w:ascii="Times New Roman" w:hAnsi="Times New Roman" w:cs="Times New Roman"/>
          <w:sz w:val="24"/>
          <w:szCs w:val="24"/>
        </w:rPr>
        <w:t>ies, which are</w:t>
      </w:r>
      <w:r w:rsidRPr="00AF5AAC">
        <w:rPr>
          <w:rFonts w:ascii="Times New Roman" w:hAnsi="Times New Roman" w:cs="Times New Roman"/>
          <w:sz w:val="24"/>
          <w:szCs w:val="24"/>
        </w:rPr>
        <w:t xml:space="preserve"> independent from that of the source specimen. Other preparations include the acquisition of digital images and other media objects.</w:t>
      </w:r>
      <w:r>
        <w:rPr>
          <w:rFonts w:ascii="Times New Roman" w:hAnsi="Times New Roman" w:cs="Times New Roman"/>
          <w:sz w:val="24"/>
          <w:szCs w:val="24"/>
        </w:rPr>
        <w:t xml:space="preserve"> </w:t>
      </w:r>
      <w:r w:rsidRPr="00AF5AAC">
        <w:rPr>
          <w:rFonts w:ascii="Times New Roman" w:hAnsi="Times New Roman" w:cs="Times New Roman"/>
          <w:sz w:val="24"/>
          <w:szCs w:val="24"/>
        </w:rPr>
        <w:t>Tracking objects and data across multiple resources, and communicating relationships derived from specimen subsampling and distribution to multiple repositories (physical and digital)</w:t>
      </w:r>
      <w:r>
        <w:rPr>
          <w:rFonts w:ascii="Times New Roman" w:hAnsi="Times New Roman" w:cs="Times New Roman"/>
          <w:sz w:val="24"/>
          <w:szCs w:val="24"/>
        </w:rPr>
        <w:t>,</w:t>
      </w:r>
      <w:r w:rsidRPr="00AF5AAC">
        <w:rPr>
          <w:rFonts w:ascii="Times New Roman" w:hAnsi="Times New Roman" w:cs="Times New Roman"/>
          <w:sz w:val="24"/>
          <w:szCs w:val="24"/>
        </w:rPr>
        <w:t xml:space="preserve"> is not easily accommodated by current data infrastructure.</w:t>
      </w:r>
      <w:r>
        <w:rPr>
          <w:rFonts w:ascii="Times New Roman" w:hAnsi="Times New Roman" w:cs="Times New Roman"/>
          <w:sz w:val="24"/>
          <w:szCs w:val="24"/>
        </w:rPr>
        <w:t xml:space="preserve"> </w:t>
      </w:r>
    </w:p>
    <w:p w:rsidR="00A70A88" w:rsidRPr="00AF5AAC" w:rsidRDefault="00A70A88" w:rsidP="00140652">
      <w:pPr>
        <w:jc w:val="both"/>
        <w:rPr>
          <w:rFonts w:ascii="Times New Roman" w:hAnsi="Times New Roman" w:cs="Times New Roman"/>
          <w:sz w:val="24"/>
          <w:szCs w:val="24"/>
        </w:rPr>
      </w:pPr>
    </w:p>
    <w:p w:rsidR="00A70A88" w:rsidRPr="00057D40" w:rsidRDefault="00A70A88" w:rsidP="00140652">
      <w:pPr>
        <w:jc w:val="both"/>
        <w:rPr>
          <w:rFonts w:ascii="Times New Roman" w:hAnsi="Times New Roman" w:cs="Times New Roman"/>
          <w:sz w:val="24"/>
          <w:szCs w:val="24"/>
        </w:rPr>
      </w:pPr>
      <w:r w:rsidRPr="00AF5AAC">
        <w:rPr>
          <w:rFonts w:ascii="Times New Roman" w:hAnsi="Times New Roman" w:cs="Times New Roman"/>
          <w:i/>
          <w:sz w:val="24"/>
          <w:szCs w:val="24"/>
        </w:rPr>
        <w:t xml:space="preserve">Environmental samples, including metagenomic samples: </w:t>
      </w:r>
      <w:r w:rsidRPr="00AF5AAC">
        <w:rPr>
          <w:rFonts w:ascii="Times New Roman" w:hAnsi="Times New Roman" w:cs="Times New Roman"/>
          <w:sz w:val="24"/>
          <w:szCs w:val="24"/>
        </w:rPr>
        <w:t>The field of metagenomics addresses the function and composition of microbial communities [</w:t>
      </w:r>
      <w:r>
        <w:rPr>
          <w:rFonts w:ascii="Times New Roman" w:hAnsi="Times New Roman" w:cs="Times New Roman"/>
          <w:sz w:val="24"/>
          <w:szCs w:val="24"/>
        </w:rPr>
        <w:t>11]</w:t>
      </w:r>
      <w:r w:rsidRPr="00AF5AAC">
        <w:rPr>
          <w:rFonts w:ascii="Times New Roman" w:hAnsi="Times New Roman" w:cs="Times New Roman"/>
          <w:sz w:val="24"/>
          <w:szCs w:val="24"/>
        </w:rPr>
        <w:t xml:space="preserve">. The main distinguishing feature </w:t>
      </w:r>
      <w:r>
        <w:rPr>
          <w:rFonts w:ascii="Times New Roman" w:hAnsi="Times New Roman" w:cs="Times New Roman"/>
          <w:sz w:val="24"/>
          <w:szCs w:val="24"/>
        </w:rPr>
        <w:t xml:space="preserve">of </w:t>
      </w:r>
      <w:r w:rsidRPr="00AF5AAC">
        <w:rPr>
          <w:rFonts w:ascii="Times New Roman" w:hAnsi="Times New Roman" w:cs="Times New Roman"/>
          <w:sz w:val="24"/>
          <w:szCs w:val="24"/>
        </w:rPr>
        <w:t>metagenomics is that</w:t>
      </w:r>
      <w:r w:rsidRPr="00D55A1F">
        <w:rPr>
          <w:rFonts w:ascii="Times New Roman" w:hAnsi="Times New Roman" w:cs="Times New Roman"/>
          <w:sz w:val="24"/>
          <w:szCs w:val="24"/>
        </w:rPr>
        <w:t xml:space="preserve"> </w:t>
      </w:r>
      <w:r>
        <w:rPr>
          <w:rFonts w:ascii="Times New Roman" w:hAnsi="Times New Roman" w:cs="Times New Roman"/>
          <w:sz w:val="24"/>
          <w:szCs w:val="24"/>
        </w:rPr>
        <w:t>it</w:t>
      </w:r>
      <w:r w:rsidRPr="00AF5AAC">
        <w:rPr>
          <w:rFonts w:ascii="Times New Roman" w:hAnsi="Times New Roman" w:cs="Times New Roman"/>
          <w:sz w:val="24"/>
          <w:szCs w:val="24"/>
        </w:rPr>
        <w:t xml:space="preserve"> is concerned with the analysis of DNA from whole communities</w:t>
      </w:r>
      <w:r>
        <w:rPr>
          <w:rFonts w:ascii="Times New Roman" w:hAnsi="Times New Roman" w:cs="Times New Roman"/>
          <w:sz w:val="24"/>
          <w:szCs w:val="24"/>
        </w:rPr>
        <w:t xml:space="preserve">, compared to </w:t>
      </w:r>
      <w:r w:rsidRPr="00AF5AAC">
        <w:rPr>
          <w:rFonts w:ascii="Times New Roman" w:hAnsi="Times New Roman" w:cs="Times New Roman"/>
          <w:sz w:val="24"/>
          <w:szCs w:val="24"/>
        </w:rPr>
        <w:t>genomics</w:t>
      </w:r>
      <w:r>
        <w:rPr>
          <w:rFonts w:ascii="Times New Roman" w:hAnsi="Times New Roman" w:cs="Times New Roman"/>
          <w:sz w:val="24"/>
          <w:szCs w:val="24"/>
        </w:rPr>
        <w:t>, which</w:t>
      </w:r>
      <w:r w:rsidRPr="00AF5AAC">
        <w:rPr>
          <w:rFonts w:ascii="Times New Roman" w:hAnsi="Times New Roman" w:cs="Times New Roman"/>
          <w:sz w:val="24"/>
          <w:szCs w:val="24"/>
        </w:rPr>
        <w:t xml:space="preserve"> is concerned with the analysis of DNA from a single cell or organism. </w:t>
      </w:r>
      <w:r>
        <w:rPr>
          <w:rFonts w:ascii="Times New Roman" w:hAnsi="Times New Roman" w:cs="Times New Roman"/>
          <w:sz w:val="24"/>
          <w:szCs w:val="24"/>
        </w:rPr>
        <w:t>A</w:t>
      </w:r>
      <w:r w:rsidRPr="00AF5AAC">
        <w:rPr>
          <w:rFonts w:ascii="Times New Roman" w:hAnsi="Times New Roman" w:cs="Times New Roman"/>
          <w:sz w:val="24"/>
          <w:szCs w:val="24"/>
        </w:rPr>
        <w:t xml:space="preserve"> goal </w:t>
      </w:r>
      <w:r w:rsidRPr="00320EE5">
        <w:rPr>
          <w:rFonts w:ascii="Times New Roman" w:hAnsi="Times New Roman" w:cs="Times New Roman"/>
          <w:sz w:val="24"/>
          <w:szCs w:val="24"/>
        </w:rPr>
        <w:t xml:space="preserve">of </w:t>
      </w:r>
      <w:r>
        <w:rPr>
          <w:rFonts w:ascii="Times New Roman" w:hAnsi="Times New Roman" w:cs="Times New Roman"/>
          <w:sz w:val="24"/>
          <w:szCs w:val="24"/>
        </w:rPr>
        <w:t>metagenomics</w:t>
      </w:r>
      <w:r w:rsidRPr="00AF5AAC">
        <w:rPr>
          <w:rFonts w:ascii="Times New Roman" w:hAnsi="Times New Roman" w:cs="Times New Roman"/>
          <w:sz w:val="24"/>
          <w:szCs w:val="24"/>
        </w:rPr>
        <w:t xml:space="preserve"> is to study ecosystem functioning by connecting </w:t>
      </w:r>
      <w:r>
        <w:rPr>
          <w:rFonts w:ascii="Times New Roman" w:hAnsi="Times New Roman" w:cs="Times New Roman"/>
          <w:sz w:val="24"/>
          <w:szCs w:val="24"/>
        </w:rPr>
        <w:t>taxonomic composition to function</w:t>
      </w:r>
      <w:r w:rsidRPr="00AF5AAC">
        <w:rPr>
          <w:rFonts w:ascii="Times New Roman" w:hAnsi="Times New Roman" w:cs="Times New Roman"/>
          <w:sz w:val="24"/>
          <w:szCs w:val="24"/>
        </w:rPr>
        <w:t xml:space="preserve"> and environmental characteristics at the </w:t>
      </w:r>
      <w:r>
        <w:rPr>
          <w:rFonts w:ascii="Times New Roman" w:hAnsi="Times New Roman" w:cs="Times New Roman"/>
          <w:sz w:val="24"/>
          <w:szCs w:val="24"/>
        </w:rPr>
        <w:t xml:space="preserve">both </w:t>
      </w:r>
      <w:r w:rsidRPr="00AF5AAC">
        <w:rPr>
          <w:rFonts w:ascii="Times New Roman" w:hAnsi="Times New Roman" w:cs="Times New Roman"/>
          <w:sz w:val="24"/>
          <w:szCs w:val="24"/>
        </w:rPr>
        <w:t xml:space="preserve">local and global level. </w:t>
      </w:r>
      <w:r>
        <w:rPr>
          <w:rFonts w:ascii="Times New Roman" w:hAnsi="Times New Roman" w:cs="Times New Roman"/>
          <w:sz w:val="24"/>
          <w:szCs w:val="24"/>
        </w:rPr>
        <w:t xml:space="preserve">In contrast to what is the case in </w:t>
      </w:r>
      <w:r w:rsidRPr="00AF5AAC">
        <w:rPr>
          <w:rFonts w:ascii="Times New Roman" w:hAnsi="Times New Roman" w:cs="Times New Roman"/>
          <w:sz w:val="24"/>
          <w:szCs w:val="24"/>
        </w:rPr>
        <w:t xml:space="preserve">museum collections, </w:t>
      </w:r>
      <w:r>
        <w:rPr>
          <w:rFonts w:ascii="Times New Roman" w:hAnsi="Times New Roman" w:cs="Times New Roman"/>
          <w:sz w:val="24"/>
          <w:szCs w:val="24"/>
        </w:rPr>
        <w:t xml:space="preserve">approaches to biodiversity based on </w:t>
      </w:r>
      <w:r w:rsidRPr="00AF5AAC">
        <w:rPr>
          <w:rFonts w:ascii="Times New Roman" w:hAnsi="Times New Roman" w:cs="Times New Roman"/>
          <w:sz w:val="24"/>
          <w:szCs w:val="24"/>
        </w:rPr>
        <w:t>environmental sampling and metagenomic</w:t>
      </w:r>
      <w:r>
        <w:rPr>
          <w:rFonts w:ascii="Times New Roman" w:hAnsi="Times New Roman" w:cs="Times New Roman"/>
          <w:sz w:val="24"/>
          <w:szCs w:val="24"/>
        </w:rPr>
        <w:t>s</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often yield samples whose </w:t>
      </w:r>
      <w:r w:rsidRPr="00AF5AAC">
        <w:rPr>
          <w:rFonts w:ascii="Times New Roman" w:hAnsi="Times New Roman" w:cs="Times New Roman"/>
          <w:sz w:val="24"/>
          <w:szCs w:val="24"/>
        </w:rPr>
        <w:t>species composition is not known</w:t>
      </w:r>
      <w:r>
        <w:rPr>
          <w:rFonts w:ascii="Times New Roman" w:hAnsi="Times New Roman" w:cs="Times New Roman"/>
          <w:sz w:val="24"/>
          <w:szCs w:val="24"/>
        </w:rPr>
        <w:t xml:space="preserve">. Samples themselves thus become the key targets </w:t>
      </w:r>
      <w:r w:rsidRPr="00AF5AAC">
        <w:rPr>
          <w:rFonts w:ascii="Times New Roman" w:hAnsi="Times New Roman" w:cs="Times New Roman"/>
          <w:sz w:val="24"/>
          <w:szCs w:val="24"/>
        </w:rPr>
        <w:t xml:space="preserve">of data </w:t>
      </w:r>
      <w:r w:rsidRPr="00057D40">
        <w:rPr>
          <w:rFonts w:ascii="Times New Roman" w:hAnsi="Times New Roman" w:cs="Times New Roman"/>
          <w:sz w:val="24"/>
          <w:szCs w:val="24"/>
        </w:rPr>
        <w:t>integration</w:t>
      </w:r>
      <w:r>
        <w:rPr>
          <w:rFonts w:ascii="Times New Roman" w:hAnsi="Times New Roman" w:cs="Times New Roman"/>
          <w:sz w:val="24"/>
          <w:szCs w:val="24"/>
        </w:rPr>
        <w:t xml:space="preserve"> for </w:t>
      </w:r>
      <w:r w:rsidRPr="00AF5AAC">
        <w:rPr>
          <w:rFonts w:ascii="Times New Roman" w:hAnsi="Times New Roman" w:cs="Times New Roman"/>
          <w:sz w:val="24"/>
          <w:szCs w:val="24"/>
        </w:rPr>
        <w:t>biodiversity assessment</w:t>
      </w:r>
      <w:r w:rsidRPr="00057D40">
        <w:rPr>
          <w:rFonts w:ascii="Times New Roman" w:hAnsi="Times New Roman" w:cs="Times New Roman"/>
          <w:sz w:val="24"/>
          <w:szCs w:val="24"/>
        </w:rPr>
        <w:t xml:space="preserve">. These samples are contextualized by properties of their environment of origin </w:t>
      </w:r>
      <w:r>
        <w:rPr>
          <w:rFonts w:ascii="Times New Roman" w:hAnsi="Times New Roman" w:cs="Times New Roman"/>
          <w:sz w:val="24"/>
          <w:szCs w:val="24"/>
        </w:rPr>
        <w:t xml:space="preserve">such as </w:t>
      </w:r>
      <w:r w:rsidRPr="00057D40">
        <w:rPr>
          <w:rFonts w:ascii="Times New Roman" w:hAnsi="Times New Roman" w:cs="Times New Roman"/>
          <w:sz w:val="24"/>
          <w:szCs w:val="24"/>
        </w:rPr>
        <w:t xml:space="preserve">location and </w:t>
      </w:r>
      <w:r>
        <w:rPr>
          <w:rFonts w:ascii="Times New Roman" w:hAnsi="Times New Roman" w:cs="Times New Roman"/>
          <w:sz w:val="24"/>
          <w:szCs w:val="24"/>
        </w:rPr>
        <w:t xml:space="preserve">associated </w:t>
      </w:r>
      <w:r w:rsidRPr="00057D40">
        <w:rPr>
          <w:rFonts w:ascii="Times New Roman" w:hAnsi="Times New Roman" w:cs="Times New Roman"/>
          <w:sz w:val="24"/>
          <w:szCs w:val="24"/>
        </w:rPr>
        <w:t xml:space="preserve">physio-chemical </w:t>
      </w:r>
      <w:r>
        <w:rPr>
          <w:rFonts w:ascii="Times New Roman" w:hAnsi="Times New Roman" w:cs="Times New Roman"/>
          <w:sz w:val="24"/>
          <w:szCs w:val="24"/>
        </w:rPr>
        <w:t>properties.</w:t>
      </w:r>
      <w:r w:rsidRPr="00057D40">
        <w:rPr>
          <w:rFonts w:ascii="Times New Roman" w:hAnsi="Times New Roman" w:cs="Times New Roman"/>
          <w:sz w:val="24"/>
          <w:szCs w:val="24"/>
        </w:rPr>
        <w:t xml:space="preserve"> The sample must be physically extracted from some environmental material (e.g., a liter of </w:t>
      </w:r>
      <w:r>
        <w:rPr>
          <w:rFonts w:ascii="Times New Roman" w:hAnsi="Times New Roman" w:cs="Times New Roman"/>
          <w:sz w:val="24"/>
          <w:szCs w:val="24"/>
        </w:rPr>
        <w:t>ocean</w:t>
      </w:r>
      <w:r w:rsidRPr="00057D40">
        <w:rPr>
          <w:rFonts w:ascii="Times New Roman" w:hAnsi="Times New Roman" w:cs="Times New Roman"/>
          <w:sz w:val="24"/>
          <w:szCs w:val="24"/>
        </w:rPr>
        <w:t xml:space="preserve"> water, a cubic centimeter of soil, the contents of an animal’s gut) and then assayed to determine something about what is contained within that </w:t>
      </w:r>
      <w:r>
        <w:rPr>
          <w:rFonts w:ascii="Times New Roman" w:hAnsi="Times New Roman" w:cs="Times New Roman"/>
          <w:sz w:val="24"/>
          <w:szCs w:val="24"/>
        </w:rPr>
        <w:t xml:space="preserve">specific </w:t>
      </w:r>
      <w:r w:rsidRPr="00057D40">
        <w:rPr>
          <w:rFonts w:ascii="Times New Roman" w:hAnsi="Times New Roman" w:cs="Times New Roman"/>
          <w:sz w:val="24"/>
          <w:szCs w:val="24"/>
        </w:rPr>
        <w:t xml:space="preserve">sample. </w:t>
      </w:r>
      <w:r>
        <w:rPr>
          <w:rFonts w:ascii="Times New Roman" w:hAnsi="Times New Roman" w:cs="Times New Roman"/>
          <w:sz w:val="24"/>
          <w:szCs w:val="24"/>
        </w:rPr>
        <w:t>T</w:t>
      </w:r>
      <w:r w:rsidRPr="00057D40">
        <w:rPr>
          <w:rFonts w:ascii="Times New Roman" w:hAnsi="Times New Roman" w:cs="Times New Roman"/>
          <w:sz w:val="24"/>
          <w:szCs w:val="24"/>
        </w:rPr>
        <w:t xml:space="preserve">he sequences derived from metagenomic analysis of an environmental sample inherit the </w:t>
      </w:r>
      <w:r>
        <w:rPr>
          <w:rFonts w:ascii="Times New Roman" w:hAnsi="Times New Roman" w:cs="Times New Roman"/>
          <w:sz w:val="24"/>
          <w:szCs w:val="24"/>
        </w:rPr>
        <w:t>data pertaining to</w:t>
      </w:r>
      <w:r w:rsidRPr="00057D40">
        <w:rPr>
          <w:rFonts w:ascii="Times New Roman" w:hAnsi="Times New Roman" w:cs="Times New Roman"/>
          <w:sz w:val="24"/>
          <w:szCs w:val="24"/>
        </w:rPr>
        <w:t xml:space="preserve"> location and environmental conditions linked to the sample itself. Other analyses of the sample, for example biogeochemical analyses to measure particular compounds, </w:t>
      </w:r>
      <w:r>
        <w:rPr>
          <w:rFonts w:ascii="Times New Roman" w:hAnsi="Times New Roman" w:cs="Times New Roman"/>
          <w:sz w:val="24"/>
          <w:szCs w:val="24"/>
        </w:rPr>
        <w:t xml:space="preserve">can </w:t>
      </w:r>
      <w:r w:rsidRPr="00057D40">
        <w:rPr>
          <w:rFonts w:ascii="Times New Roman" w:hAnsi="Times New Roman" w:cs="Times New Roman"/>
          <w:sz w:val="24"/>
          <w:szCs w:val="24"/>
        </w:rPr>
        <w:t xml:space="preserve">also provide information on the environment </w:t>
      </w:r>
      <w:r>
        <w:rPr>
          <w:rFonts w:ascii="Times New Roman" w:hAnsi="Times New Roman" w:cs="Times New Roman"/>
          <w:sz w:val="24"/>
          <w:szCs w:val="24"/>
        </w:rPr>
        <w:t>affecting</w:t>
      </w:r>
      <w:r w:rsidRPr="00057D40">
        <w:rPr>
          <w:rFonts w:ascii="Times New Roman" w:hAnsi="Times New Roman" w:cs="Times New Roman"/>
          <w:sz w:val="24"/>
          <w:szCs w:val="24"/>
        </w:rPr>
        <w:t xml:space="preserve"> the sequenced community. As sampling procedures may be performed on virtually any </w:t>
      </w:r>
      <w:r w:rsidRPr="000676BF">
        <w:rPr>
          <w:rFonts w:ascii="Times New Roman" w:hAnsi="Times New Roman"/>
          <w:sz w:val="24"/>
        </w:rPr>
        <w:t>material entity</w:t>
      </w:r>
      <w:r w:rsidRPr="00057D40">
        <w:rPr>
          <w:rFonts w:ascii="Times New Roman" w:hAnsi="Times New Roman" w:cs="Times New Roman"/>
          <w:sz w:val="24"/>
          <w:szCs w:val="24"/>
        </w:rPr>
        <w:t xml:space="preserve">, environmental samples may also be extracted from </w:t>
      </w:r>
      <w:r>
        <w:rPr>
          <w:rFonts w:ascii="Times New Roman" w:hAnsi="Times New Roman" w:cs="Times New Roman"/>
          <w:sz w:val="24"/>
          <w:szCs w:val="24"/>
        </w:rPr>
        <w:t xml:space="preserve">the interiors of other </w:t>
      </w:r>
      <w:r w:rsidRPr="00057D40">
        <w:rPr>
          <w:rFonts w:ascii="Times New Roman" w:hAnsi="Times New Roman" w:cs="Times New Roman"/>
          <w:sz w:val="24"/>
          <w:szCs w:val="24"/>
        </w:rPr>
        <w:t>organisms.</w:t>
      </w:r>
    </w:p>
    <w:p w:rsidR="00A70A88" w:rsidRPr="00AF5AAC" w:rsidRDefault="00A70A88" w:rsidP="00140652">
      <w:pPr>
        <w:jc w:val="both"/>
        <w:rPr>
          <w:rFonts w:ascii="Times New Roman" w:hAnsi="Times New Roman" w:cs="Times New Roman"/>
          <w:sz w:val="24"/>
          <w:szCs w:val="24"/>
        </w:rPr>
      </w:pPr>
    </w:p>
    <w:p w:rsidR="00A70A88" w:rsidRPr="00057D40" w:rsidRDefault="00A70A88" w:rsidP="00140652">
      <w:pPr>
        <w:jc w:val="both"/>
        <w:rPr>
          <w:rFonts w:ascii="Times New Roman" w:hAnsi="Times New Roman" w:cs="Times New Roman"/>
          <w:sz w:val="24"/>
          <w:szCs w:val="24"/>
        </w:rPr>
      </w:pPr>
      <w:r w:rsidRPr="00AF5AAC">
        <w:rPr>
          <w:rFonts w:ascii="Times New Roman" w:hAnsi="Times New Roman" w:cs="Times New Roman"/>
          <w:i/>
          <w:sz w:val="24"/>
          <w:szCs w:val="24"/>
        </w:rPr>
        <w:t>Survey-based, ecological approaches</w:t>
      </w:r>
      <w:r>
        <w:rPr>
          <w:rFonts w:ascii="Times New Roman" w:hAnsi="Times New Roman" w:cs="Times New Roman"/>
          <w:i/>
          <w:sz w:val="24"/>
          <w:szCs w:val="24"/>
        </w:rPr>
        <w:t>:</w:t>
      </w:r>
      <w:r w:rsidRPr="00AF5AAC">
        <w:rPr>
          <w:rFonts w:ascii="Times New Roman" w:hAnsi="Times New Roman" w:cs="Times New Roman"/>
          <w:i/>
          <w:sz w:val="24"/>
          <w:szCs w:val="24"/>
        </w:rPr>
        <w:t xml:space="preserve"> </w:t>
      </w:r>
      <w:r w:rsidRPr="00AF5AAC">
        <w:rPr>
          <w:rFonts w:ascii="Times New Roman" w:hAnsi="Times New Roman" w:cs="Times New Roman"/>
          <w:sz w:val="24"/>
          <w:szCs w:val="24"/>
        </w:rPr>
        <w:t xml:space="preserve">Ecological survey methods are heterogeneous, but </w:t>
      </w:r>
      <w:r>
        <w:rPr>
          <w:rFonts w:ascii="Times New Roman" w:hAnsi="Times New Roman" w:cs="Times New Roman"/>
          <w:sz w:val="24"/>
          <w:szCs w:val="24"/>
        </w:rPr>
        <w:t xml:space="preserve">they are </w:t>
      </w:r>
      <w:r w:rsidRPr="00AF5AAC">
        <w:rPr>
          <w:rFonts w:ascii="Times New Roman" w:hAnsi="Times New Roman" w:cs="Times New Roman"/>
          <w:sz w:val="24"/>
          <w:szCs w:val="24"/>
        </w:rPr>
        <w:t xml:space="preserve">often based on a defined time spent counting </w:t>
      </w:r>
      <w:r>
        <w:rPr>
          <w:rFonts w:ascii="Times New Roman" w:hAnsi="Times New Roman" w:cs="Times New Roman"/>
          <w:sz w:val="24"/>
          <w:szCs w:val="24"/>
        </w:rPr>
        <w:t>the</w:t>
      </w:r>
      <w:r w:rsidRPr="00AF5AAC">
        <w:rPr>
          <w:rFonts w:ascii="Times New Roman" w:hAnsi="Times New Roman" w:cs="Times New Roman"/>
          <w:sz w:val="24"/>
          <w:szCs w:val="24"/>
        </w:rPr>
        <w:t xml:space="preserve"> number of individuals or species within a particular spatial range, </w:t>
      </w:r>
      <w:r>
        <w:rPr>
          <w:rFonts w:ascii="Times New Roman" w:hAnsi="Times New Roman" w:cs="Times New Roman"/>
          <w:sz w:val="24"/>
          <w:szCs w:val="24"/>
        </w:rPr>
        <w:t>such as</w:t>
      </w:r>
      <w:r w:rsidRPr="00AF5AAC">
        <w:rPr>
          <w:rFonts w:ascii="Times New Roman" w:hAnsi="Times New Roman" w:cs="Times New Roman"/>
          <w:sz w:val="24"/>
          <w:szCs w:val="24"/>
        </w:rPr>
        <w:t xml:space="preserve"> </w:t>
      </w:r>
      <w:r>
        <w:rPr>
          <w:rFonts w:ascii="Times New Roman" w:hAnsi="Times New Roman" w:cs="Times New Roman"/>
          <w:sz w:val="24"/>
          <w:szCs w:val="24"/>
        </w:rPr>
        <w:t>a</w:t>
      </w:r>
      <w:r w:rsidRPr="00AF5AAC">
        <w:rPr>
          <w:rFonts w:ascii="Times New Roman" w:hAnsi="Times New Roman" w:cs="Times New Roman"/>
          <w:sz w:val="24"/>
          <w:szCs w:val="24"/>
        </w:rPr>
        <w:t xml:space="preserve"> linear </w:t>
      </w:r>
      <w:r>
        <w:rPr>
          <w:rFonts w:ascii="Times New Roman" w:hAnsi="Times New Roman" w:cs="Times New Roman"/>
          <w:sz w:val="24"/>
          <w:szCs w:val="24"/>
        </w:rPr>
        <w:t xml:space="preserve">transect </w:t>
      </w:r>
      <w:r w:rsidRPr="00AF5AAC">
        <w:rPr>
          <w:rFonts w:ascii="Times New Roman" w:hAnsi="Times New Roman" w:cs="Times New Roman"/>
          <w:sz w:val="24"/>
          <w:szCs w:val="24"/>
        </w:rPr>
        <w:t>or a gridded area</w:t>
      </w:r>
      <w:r>
        <w:rPr>
          <w:rFonts w:ascii="Times New Roman" w:hAnsi="Times New Roman" w:cs="Times New Roman"/>
          <w:sz w:val="24"/>
          <w:szCs w:val="24"/>
        </w:rPr>
        <w:t>.</w:t>
      </w:r>
      <w:r w:rsidRPr="00AF5AAC">
        <w:rPr>
          <w:rFonts w:ascii="Times New Roman" w:hAnsi="Times New Roman" w:cs="Times New Roman"/>
          <w:sz w:val="24"/>
          <w:szCs w:val="24"/>
        </w:rPr>
        <w:t xml:space="preserve"> </w:t>
      </w:r>
      <w:r>
        <w:rPr>
          <w:rFonts w:ascii="Times New Roman" w:hAnsi="Times New Roman" w:cs="Times New Roman"/>
          <w:sz w:val="24"/>
          <w:szCs w:val="24"/>
        </w:rPr>
        <w:t>The</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target of the survey </w:t>
      </w:r>
      <w:r w:rsidRPr="00AF5AAC">
        <w:rPr>
          <w:rFonts w:ascii="Times New Roman" w:hAnsi="Times New Roman" w:cs="Times New Roman"/>
          <w:sz w:val="24"/>
          <w:szCs w:val="24"/>
        </w:rPr>
        <w:t xml:space="preserve">is often </w:t>
      </w:r>
      <w:r>
        <w:rPr>
          <w:rFonts w:ascii="Times New Roman" w:hAnsi="Times New Roman" w:cs="Times New Roman"/>
          <w:sz w:val="24"/>
          <w:szCs w:val="24"/>
        </w:rPr>
        <w:t>a measure of abundance and distribution, rather</w:t>
      </w:r>
      <w:r w:rsidRPr="00AF5AAC">
        <w:rPr>
          <w:rFonts w:ascii="Times New Roman" w:hAnsi="Times New Roman" w:cs="Times New Roman"/>
          <w:sz w:val="24"/>
          <w:szCs w:val="24"/>
        </w:rPr>
        <w:t xml:space="preserve"> than </w:t>
      </w:r>
      <w:r>
        <w:rPr>
          <w:rFonts w:ascii="Times New Roman" w:hAnsi="Times New Roman" w:cs="Times New Roman"/>
          <w:sz w:val="24"/>
          <w:szCs w:val="24"/>
        </w:rPr>
        <w:t xml:space="preserve">to </w:t>
      </w:r>
      <w:r w:rsidRPr="00AF5AAC">
        <w:rPr>
          <w:rFonts w:ascii="Times New Roman" w:hAnsi="Times New Roman" w:cs="Times New Roman"/>
          <w:sz w:val="24"/>
          <w:szCs w:val="24"/>
        </w:rPr>
        <w:t xml:space="preserve">a point occurrence, </w:t>
      </w:r>
      <w:r>
        <w:rPr>
          <w:rFonts w:ascii="Times New Roman" w:hAnsi="Times New Roman" w:cs="Times New Roman"/>
          <w:sz w:val="24"/>
          <w:szCs w:val="24"/>
        </w:rPr>
        <w:t xml:space="preserve">since </w:t>
      </w:r>
      <w:r w:rsidRPr="00AF5AAC">
        <w:rPr>
          <w:rFonts w:ascii="Times New Roman" w:hAnsi="Times New Roman" w:cs="Times New Roman"/>
          <w:sz w:val="24"/>
          <w:szCs w:val="24"/>
        </w:rPr>
        <w:t xml:space="preserve">multiple units </w:t>
      </w:r>
      <w:r>
        <w:rPr>
          <w:rFonts w:ascii="Times New Roman" w:hAnsi="Times New Roman" w:cs="Times New Roman"/>
          <w:sz w:val="24"/>
          <w:szCs w:val="24"/>
        </w:rPr>
        <w:t xml:space="preserve">may be </w:t>
      </w:r>
      <w:r w:rsidRPr="00AF5AAC">
        <w:rPr>
          <w:rFonts w:ascii="Times New Roman" w:hAnsi="Times New Roman" w:cs="Times New Roman"/>
          <w:sz w:val="24"/>
          <w:szCs w:val="24"/>
        </w:rPr>
        <w:t xml:space="preserve">contained within </w:t>
      </w:r>
      <w:r>
        <w:rPr>
          <w:rFonts w:ascii="Times New Roman" w:hAnsi="Times New Roman" w:cs="Times New Roman"/>
          <w:sz w:val="24"/>
          <w:szCs w:val="24"/>
        </w:rPr>
        <w:t>the relevant</w:t>
      </w:r>
      <w:r w:rsidRPr="00AF5AAC">
        <w:rPr>
          <w:rFonts w:ascii="Times New Roman" w:hAnsi="Times New Roman" w:cs="Times New Roman"/>
          <w:sz w:val="24"/>
          <w:szCs w:val="24"/>
        </w:rPr>
        <w:t xml:space="preserve"> </w:t>
      </w:r>
      <w:r>
        <w:rPr>
          <w:rFonts w:ascii="Times New Roman" w:hAnsi="Times New Roman" w:cs="Times New Roman"/>
          <w:sz w:val="24"/>
          <w:szCs w:val="24"/>
        </w:rPr>
        <w:t>sampling area.</w:t>
      </w:r>
      <w:r w:rsidRPr="00057D40">
        <w:rPr>
          <w:rFonts w:ascii="Times New Roman" w:hAnsi="Times New Roman" w:cs="Times New Roman"/>
          <w:sz w:val="24"/>
          <w:szCs w:val="24"/>
        </w:rPr>
        <w:t xml:space="preserve"> Th</w:t>
      </w:r>
      <w:r>
        <w:rPr>
          <w:rFonts w:ascii="Times New Roman" w:hAnsi="Times New Roman" w:cs="Times New Roman"/>
          <w:sz w:val="24"/>
          <w:szCs w:val="24"/>
        </w:rPr>
        <w:t xml:space="preserve">e targets may </w:t>
      </w:r>
      <w:r w:rsidRPr="00057D40">
        <w:rPr>
          <w:rFonts w:ascii="Times New Roman" w:hAnsi="Times New Roman" w:cs="Times New Roman"/>
          <w:sz w:val="24"/>
          <w:szCs w:val="24"/>
        </w:rPr>
        <w:t>also be hierarchical with one nested within the other</w:t>
      </w:r>
      <w:r>
        <w:rPr>
          <w:rFonts w:ascii="Times New Roman" w:hAnsi="Times New Roman" w:cs="Times New Roman"/>
          <w:sz w:val="24"/>
          <w:szCs w:val="24"/>
        </w:rPr>
        <w:t xml:space="preserve">, for example, </w:t>
      </w:r>
      <w:r w:rsidRPr="00057D40">
        <w:rPr>
          <w:rFonts w:ascii="Times New Roman" w:hAnsi="Times New Roman" w:cs="Times New Roman"/>
          <w:sz w:val="24"/>
          <w:szCs w:val="24"/>
        </w:rPr>
        <w:t>a leaf within a plant within a subplot within</w:t>
      </w:r>
      <w:r>
        <w:rPr>
          <w:rFonts w:ascii="Times New Roman" w:hAnsi="Times New Roman" w:cs="Times New Roman"/>
          <w:sz w:val="24"/>
          <w:szCs w:val="24"/>
        </w:rPr>
        <w:t xml:space="preserve"> a plot (Figure 1). As a result of this nesting, e</w:t>
      </w:r>
      <w:r w:rsidRPr="00057D40">
        <w:rPr>
          <w:rFonts w:ascii="Times New Roman" w:hAnsi="Times New Roman" w:cs="Times New Roman"/>
          <w:sz w:val="24"/>
          <w:szCs w:val="24"/>
        </w:rPr>
        <w:t xml:space="preserve">nvironmental variables associated with a plot </w:t>
      </w:r>
      <w:r>
        <w:rPr>
          <w:rFonts w:ascii="Times New Roman" w:hAnsi="Times New Roman" w:cs="Times New Roman"/>
          <w:sz w:val="24"/>
          <w:szCs w:val="24"/>
        </w:rPr>
        <w:t>can</w:t>
      </w:r>
      <w:r w:rsidRPr="00057D40">
        <w:rPr>
          <w:rFonts w:ascii="Times New Roman" w:hAnsi="Times New Roman" w:cs="Times New Roman"/>
          <w:sz w:val="24"/>
          <w:szCs w:val="24"/>
        </w:rPr>
        <w:t xml:space="preserve"> also be associated with a leaf collected within that plot </w:t>
      </w:r>
      <w:r>
        <w:rPr>
          <w:rFonts w:ascii="Times New Roman" w:hAnsi="Times New Roman" w:cs="Times New Roman"/>
          <w:sz w:val="24"/>
          <w:szCs w:val="24"/>
        </w:rPr>
        <w:t xml:space="preserve">and with </w:t>
      </w:r>
      <w:r w:rsidRPr="00057D40">
        <w:rPr>
          <w:rFonts w:ascii="Times New Roman" w:hAnsi="Times New Roman" w:cs="Times New Roman"/>
          <w:sz w:val="24"/>
          <w:szCs w:val="24"/>
        </w:rPr>
        <w:t xml:space="preserve">the DNA </w:t>
      </w:r>
      <w:r>
        <w:rPr>
          <w:rFonts w:ascii="Times New Roman" w:hAnsi="Times New Roman" w:cs="Times New Roman"/>
          <w:sz w:val="24"/>
          <w:szCs w:val="24"/>
        </w:rPr>
        <w:t xml:space="preserve">or other moletcules </w:t>
      </w:r>
      <w:r w:rsidRPr="00057D40">
        <w:rPr>
          <w:rFonts w:ascii="Times New Roman" w:hAnsi="Times New Roman" w:cs="Times New Roman"/>
          <w:sz w:val="24"/>
          <w:szCs w:val="24"/>
        </w:rPr>
        <w:t xml:space="preserve">extracted from that leaf. In contrast to metagenomic studies, many ecological studies are based on observations or measurements taken from samples that are neither conserved </w:t>
      </w:r>
      <w:r>
        <w:rPr>
          <w:rFonts w:ascii="Times New Roman" w:hAnsi="Times New Roman" w:cs="Times New Roman"/>
          <w:sz w:val="24"/>
          <w:szCs w:val="24"/>
        </w:rPr>
        <w:t>nor</w:t>
      </w:r>
      <w:r w:rsidRPr="00057D40">
        <w:rPr>
          <w:rFonts w:ascii="Times New Roman" w:hAnsi="Times New Roman" w:cs="Times New Roman"/>
          <w:sz w:val="24"/>
          <w:szCs w:val="24"/>
        </w:rPr>
        <w:t xml:space="preserve"> curated. Databasing efforts (e.g., </w:t>
      </w:r>
      <w:hyperlink r:id="rId20" w:history="1">
        <w:r w:rsidRPr="00057D40">
          <w:rPr>
            <w:rStyle w:val="Hyperlink"/>
            <w:rFonts w:ascii="Times New Roman" w:hAnsi="Times New Roman" w:cs="Arial"/>
            <w:color w:val="1155CC"/>
            <w:sz w:val="24"/>
            <w:szCs w:val="24"/>
          </w:rPr>
          <w:t>TRY</w:t>
        </w:r>
      </w:hyperlink>
      <w:r w:rsidRPr="00057D40">
        <w:rPr>
          <w:rFonts w:ascii="Times New Roman" w:hAnsi="Times New Roman" w:cs="Times New Roman"/>
          <w:sz w:val="24"/>
          <w:szCs w:val="24"/>
        </w:rPr>
        <w:t xml:space="preserve">, </w:t>
      </w:r>
      <w:hyperlink r:id="rId21" w:history="1">
        <w:r w:rsidRPr="00057D40">
          <w:rPr>
            <w:rStyle w:val="Hyperlink"/>
            <w:rFonts w:ascii="Times New Roman" w:hAnsi="Times New Roman" w:cs="Arial"/>
            <w:color w:val="1155CC"/>
            <w:sz w:val="24"/>
            <w:szCs w:val="24"/>
          </w:rPr>
          <w:t>BIEN</w:t>
        </w:r>
      </w:hyperlink>
      <w:r w:rsidRPr="00057D40">
        <w:rPr>
          <w:rFonts w:ascii="Times New Roman" w:hAnsi="Times New Roman" w:cs="Times New Roman"/>
          <w:sz w:val="24"/>
          <w:szCs w:val="24"/>
        </w:rPr>
        <w:t xml:space="preserve">, </w:t>
      </w:r>
      <w:hyperlink r:id="rId22" w:history="1">
        <w:r w:rsidRPr="00057D40">
          <w:rPr>
            <w:rStyle w:val="Hyperlink"/>
            <w:rFonts w:ascii="Times New Roman" w:hAnsi="Times New Roman" w:cs="Arial"/>
            <w:color w:val="1155CC"/>
            <w:sz w:val="24"/>
            <w:szCs w:val="24"/>
          </w:rPr>
          <w:t>NEON</w:t>
        </w:r>
      </w:hyperlink>
      <w:r w:rsidRPr="00057D40">
        <w:rPr>
          <w:rFonts w:ascii="Times New Roman" w:hAnsi="Times New Roman" w:cs="Times New Roman"/>
          <w:sz w:val="24"/>
          <w:szCs w:val="24"/>
        </w:rPr>
        <w:t>), while</w:t>
      </w:r>
      <w:r>
        <w:rPr>
          <w:rFonts w:ascii="Times New Roman" w:hAnsi="Times New Roman" w:cs="Times New Roman"/>
          <w:sz w:val="24"/>
          <w:szCs w:val="24"/>
        </w:rPr>
        <w:t xml:space="preserve"> sufficient for</w:t>
      </w:r>
      <w:r w:rsidRPr="00057D40">
        <w:rPr>
          <w:rFonts w:ascii="Times New Roman" w:hAnsi="Times New Roman" w:cs="Times New Roman"/>
          <w:sz w:val="24"/>
          <w:szCs w:val="24"/>
        </w:rPr>
        <w:t xml:space="preserve"> capturing the complexity of ecological sampling, do not effectively link data or metadata collected at one level of sampling</w:t>
      </w:r>
      <w:r>
        <w:rPr>
          <w:rFonts w:ascii="Times New Roman" w:hAnsi="Times New Roman" w:cs="Times New Roman"/>
          <w:sz w:val="24"/>
          <w:szCs w:val="24"/>
        </w:rPr>
        <w:t xml:space="preserve"> layer</w:t>
      </w:r>
      <w:r w:rsidRPr="00057D40">
        <w:rPr>
          <w:rFonts w:ascii="Times New Roman" w:hAnsi="Times New Roman" w:cs="Times New Roman"/>
          <w:sz w:val="24"/>
          <w:szCs w:val="24"/>
        </w:rPr>
        <w:t xml:space="preserve"> with another layer of that study or with data from other studies. Linking ecological data</w:t>
      </w:r>
      <w:r>
        <w:rPr>
          <w:rFonts w:ascii="Times New Roman" w:hAnsi="Times New Roman" w:cs="Times New Roman"/>
          <w:sz w:val="24"/>
          <w:szCs w:val="24"/>
        </w:rPr>
        <w:t xml:space="preserve"> derived from the application of </w:t>
      </w:r>
      <w:r w:rsidRPr="00057D40">
        <w:rPr>
          <w:rFonts w:ascii="Times New Roman" w:hAnsi="Times New Roman" w:cs="Times New Roman"/>
          <w:sz w:val="24"/>
          <w:szCs w:val="24"/>
        </w:rPr>
        <w:t xml:space="preserve">survey methods or </w:t>
      </w:r>
      <w:r>
        <w:rPr>
          <w:rFonts w:ascii="Times New Roman" w:hAnsi="Times New Roman" w:cs="Times New Roman"/>
          <w:sz w:val="24"/>
          <w:szCs w:val="24"/>
        </w:rPr>
        <w:t xml:space="preserve">from </w:t>
      </w:r>
      <w:r w:rsidRPr="00057D40">
        <w:rPr>
          <w:rFonts w:ascii="Times New Roman" w:hAnsi="Times New Roman" w:cs="Times New Roman"/>
          <w:sz w:val="24"/>
          <w:szCs w:val="24"/>
        </w:rPr>
        <w:t>sampling effort</w:t>
      </w:r>
      <w:r>
        <w:rPr>
          <w:rFonts w:ascii="Times New Roman" w:hAnsi="Times New Roman" w:cs="Times New Roman"/>
          <w:sz w:val="24"/>
          <w:szCs w:val="24"/>
        </w:rPr>
        <w:t>s</w:t>
      </w:r>
      <w:r w:rsidRPr="00057D40">
        <w:rPr>
          <w:rFonts w:ascii="Times New Roman" w:hAnsi="Times New Roman" w:cs="Times New Roman"/>
          <w:sz w:val="24"/>
          <w:szCs w:val="24"/>
        </w:rPr>
        <w:t xml:space="preserve"> to terms from ontolog</w:t>
      </w:r>
      <w:r>
        <w:rPr>
          <w:rFonts w:ascii="Times New Roman" w:hAnsi="Times New Roman" w:cs="Times New Roman"/>
          <w:sz w:val="24"/>
          <w:szCs w:val="24"/>
        </w:rPr>
        <w:t xml:space="preserve">ies </w:t>
      </w:r>
      <w:ins w:id="7" w:author="John Wieczorek" w:date="2013-04-21T11:18:00Z">
        <w:r>
          <w:rPr>
            <w:rFonts w:ascii="Times New Roman" w:hAnsi="Times New Roman" w:cs="Times New Roman"/>
            <w:sz w:val="24"/>
            <w:szCs w:val="24"/>
          </w:rPr>
          <w:t>such as</w:t>
        </w:r>
      </w:ins>
      <w:del w:id="8" w:author="John Wieczorek" w:date="2013-04-21T11:18:00Z">
        <w:r w:rsidDel="00C11EE4">
          <w:rPr>
            <w:rFonts w:ascii="Times New Roman" w:hAnsi="Times New Roman" w:cs="Times New Roman"/>
            <w:sz w:val="24"/>
            <w:szCs w:val="24"/>
          </w:rPr>
          <w:delText>like</w:delText>
        </w:r>
      </w:del>
      <w:r>
        <w:rPr>
          <w:rFonts w:ascii="Times New Roman" w:hAnsi="Times New Roman" w:cs="Times New Roman"/>
          <w:sz w:val="24"/>
          <w:szCs w:val="24"/>
        </w:rPr>
        <w:t xml:space="preserve"> the BCO, EnvO, and PCO</w:t>
      </w:r>
      <w:r w:rsidRPr="00057D40">
        <w:rPr>
          <w:rFonts w:ascii="Times New Roman" w:hAnsi="Times New Roman" w:cs="Times New Roman"/>
          <w:sz w:val="24"/>
          <w:szCs w:val="24"/>
        </w:rPr>
        <w:t xml:space="preserve"> can provide the semantic framework needed for automated access to, and reasoning over, </w:t>
      </w:r>
      <w:r>
        <w:rPr>
          <w:rFonts w:ascii="Times New Roman" w:hAnsi="Times New Roman" w:cs="Times New Roman"/>
          <w:sz w:val="24"/>
          <w:szCs w:val="24"/>
        </w:rPr>
        <w:t xml:space="preserve">what is potentially a </w:t>
      </w:r>
      <w:r w:rsidRPr="00057D40">
        <w:rPr>
          <w:rFonts w:ascii="Times New Roman" w:hAnsi="Times New Roman" w:cs="Times New Roman"/>
          <w:sz w:val="24"/>
          <w:szCs w:val="24"/>
        </w:rPr>
        <w:t xml:space="preserve">huge source of </w:t>
      </w:r>
      <w:r>
        <w:rPr>
          <w:rFonts w:ascii="Times New Roman" w:hAnsi="Times New Roman" w:cs="Times New Roman"/>
          <w:sz w:val="24"/>
          <w:szCs w:val="24"/>
        </w:rPr>
        <w:t>networked</w:t>
      </w:r>
      <w:r w:rsidRPr="00057D40">
        <w:rPr>
          <w:rFonts w:ascii="Times New Roman" w:hAnsi="Times New Roman" w:cs="Times New Roman"/>
          <w:sz w:val="24"/>
          <w:szCs w:val="24"/>
        </w:rPr>
        <w:t xml:space="preserve"> data.</w:t>
      </w:r>
    </w:p>
    <w:p w:rsidR="00A70A88"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Below we examine further how the process of sampling in the museum</w:t>
      </w:r>
      <w:r>
        <w:rPr>
          <w:rFonts w:ascii="Times New Roman" w:hAnsi="Times New Roman" w:cs="Times New Roman"/>
          <w:sz w:val="24"/>
          <w:szCs w:val="24"/>
        </w:rPr>
        <w:t xml:space="preserve"> </w:t>
      </w:r>
      <w:r w:rsidRPr="00AF5AAC">
        <w:rPr>
          <w:rFonts w:ascii="Times New Roman" w:hAnsi="Times New Roman" w:cs="Times New Roman"/>
          <w:sz w:val="24"/>
          <w:szCs w:val="24"/>
        </w:rPr>
        <w:t>collections community coincides with that in environmental and ecological communities through the BCO.</w:t>
      </w:r>
      <w:r>
        <w:rPr>
          <w:rFonts w:ascii="Times New Roman" w:hAnsi="Times New Roman" w:cs="Times New Roman"/>
          <w:sz w:val="24"/>
          <w:szCs w:val="24"/>
        </w:rPr>
        <w:t xml:space="preserve"> </w:t>
      </w:r>
    </w:p>
    <w:p w:rsidR="00A70A88" w:rsidRPr="00AF5AAC" w:rsidRDefault="00A70A88" w:rsidP="00140652">
      <w:pPr>
        <w:pStyle w:val="Heading2"/>
        <w:jc w:val="both"/>
        <w:rPr>
          <w:rFonts w:ascii="Times New Roman" w:hAnsi="Times New Roman" w:cs="Times New Roman"/>
          <w:sz w:val="24"/>
          <w:szCs w:val="24"/>
        </w:rPr>
      </w:pPr>
      <w:bookmarkStart w:id="9" w:name="h.xgvl8vhnazd" w:colFirst="0" w:colLast="0"/>
      <w:bookmarkEnd w:id="9"/>
      <w:r w:rsidRPr="00AF5AAC">
        <w:rPr>
          <w:rFonts w:ascii="Times New Roman" w:hAnsi="Times New Roman" w:cs="Times New Roman"/>
          <w:sz w:val="24"/>
          <w:szCs w:val="24"/>
        </w:rPr>
        <w:t>The biodiversity standards landscape</w:t>
      </w:r>
    </w:p>
    <w:p w:rsidR="00A70A88" w:rsidRPr="00AF5AAC" w:rsidRDefault="00A70A88" w:rsidP="00140652">
      <w:pPr>
        <w:jc w:val="both"/>
        <w:rPr>
          <w:rFonts w:ascii="Times New Roman" w:hAnsi="Times New Roman" w:cs="Times New Roman"/>
          <w:sz w:val="24"/>
          <w:szCs w:val="24"/>
        </w:rPr>
      </w:pPr>
      <w:bookmarkStart w:id="10" w:name="h.wxbf9qlpybxf" w:colFirst="0" w:colLast="0"/>
      <w:bookmarkEnd w:id="10"/>
      <w:r w:rsidRPr="00AF5AAC">
        <w:rPr>
          <w:rFonts w:ascii="Times New Roman" w:hAnsi="Times New Roman" w:cs="Times New Roman"/>
          <w:sz w:val="24"/>
          <w:szCs w:val="24"/>
        </w:rPr>
        <w:t>The Biodiversity Information Standards organization (TDWG) is a community dedicated to the development of standards for biodiversity information. TDWG has ratified and maintains the Darwin Core (DwC) [</w:t>
      </w:r>
      <w:r>
        <w:rPr>
          <w:rFonts w:ascii="Times New Roman" w:hAnsi="Times New Roman" w:cs="Times New Roman"/>
          <w:sz w:val="24"/>
          <w:szCs w:val="24"/>
        </w:rPr>
        <w:t>10</w:t>
      </w:r>
      <w:r w:rsidRPr="00AF5AAC">
        <w:rPr>
          <w:rFonts w:ascii="Times New Roman" w:hAnsi="Times New Roman" w:cs="Times New Roman"/>
          <w:sz w:val="24"/>
          <w:szCs w:val="24"/>
        </w:rPr>
        <w:t>] and the Access to Biological Collections Data (ABCD) [</w:t>
      </w:r>
      <w:r>
        <w:rPr>
          <w:rFonts w:ascii="Times New Roman" w:hAnsi="Times New Roman" w:cs="Times New Roman"/>
          <w:sz w:val="24"/>
          <w:szCs w:val="24"/>
        </w:rPr>
        <w:t>12</w:t>
      </w:r>
      <w:r w:rsidRPr="00AF5AAC">
        <w:rPr>
          <w:rFonts w:ascii="Times New Roman" w:hAnsi="Times New Roman" w:cs="Times New Roman"/>
          <w:sz w:val="24"/>
          <w:szCs w:val="24"/>
        </w:rPr>
        <w:t>] standards for documentation of specimens in biological collections. TDWG initiated an ontology effort at their 2006 annual conference to build a semantic framework for the TDWG standards tied to Life Science Identifiers (LSIDs). This initiative was named the TDWG LSID Ontology (</w:t>
      </w:r>
      <w:hyperlink r:id="rId23">
        <w:r w:rsidRPr="00AF5AAC">
          <w:rPr>
            <w:rFonts w:ascii="Times New Roman" w:hAnsi="Times New Roman" w:cs="Times New Roman"/>
            <w:color w:val="1155CC"/>
            <w:sz w:val="24"/>
            <w:szCs w:val="24"/>
            <w:u w:val="single"/>
          </w:rPr>
          <w:t>http://rs.tdwg.org/ontology/</w:t>
        </w:r>
      </w:hyperlink>
      <w:r w:rsidRPr="00AF5AAC">
        <w:rPr>
          <w:rFonts w:ascii="Times New Roman" w:hAnsi="Times New Roman" w:cs="Times New Roman"/>
          <w:sz w:val="24"/>
          <w:szCs w:val="24"/>
        </w:rPr>
        <w:t>) and was developed using</w:t>
      </w:r>
      <w:r>
        <w:rPr>
          <w:rFonts w:ascii="Times New Roman" w:hAnsi="Times New Roman" w:cs="Times New Roman"/>
          <w:sz w:val="24"/>
          <w:szCs w:val="24"/>
        </w:rPr>
        <w:t xml:space="preserve"> the Web Ontology Language </w:t>
      </w:r>
      <w:r w:rsidRPr="00AF5AAC">
        <w:rPr>
          <w:rFonts w:ascii="Times New Roman" w:hAnsi="Times New Roman" w:cs="Times New Roman"/>
          <w:sz w:val="24"/>
          <w:szCs w:val="24"/>
        </w:rPr>
        <w:t xml:space="preserve">(OWL; </w:t>
      </w:r>
      <w:hyperlink r:id="rId24">
        <w:r w:rsidRPr="00AF5AAC">
          <w:rPr>
            <w:rFonts w:ascii="Times New Roman" w:hAnsi="Times New Roman" w:cs="Times New Roman"/>
            <w:color w:val="1155CC"/>
            <w:sz w:val="24"/>
            <w:szCs w:val="24"/>
            <w:u w:val="single"/>
          </w:rPr>
          <w:t>http://www.w3.org/TR/owl2-overview/</w:t>
        </w:r>
      </w:hyperlink>
      <w:r>
        <w:rPr>
          <w:rFonts w:ascii="Times New Roman" w:hAnsi="Times New Roman" w:cs="Times New Roman"/>
          <w:sz w:val="24"/>
          <w:szCs w:val="24"/>
        </w:rPr>
        <w:t>)</w:t>
      </w:r>
      <w:r w:rsidRPr="00AF5AAC">
        <w:rPr>
          <w:rFonts w:ascii="Times New Roman" w:hAnsi="Times New Roman" w:cs="Times New Roman"/>
          <w:sz w:val="24"/>
          <w:szCs w:val="24"/>
        </w:rPr>
        <w:t xml:space="preserve"> [</w:t>
      </w:r>
      <w:r>
        <w:rPr>
          <w:rFonts w:ascii="Times New Roman" w:hAnsi="Times New Roman" w:cs="Times New Roman"/>
          <w:sz w:val="24"/>
          <w:szCs w:val="24"/>
        </w:rPr>
        <w:t>13]</w:t>
      </w:r>
      <w:r w:rsidRPr="00AF5AAC">
        <w:rPr>
          <w:rFonts w:ascii="Times New Roman" w:hAnsi="Times New Roman" w:cs="Times New Roman"/>
          <w:sz w:val="24"/>
          <w:szCs w:val="24"/>
        </w:rPr>
        <w:t xml:space="preserve">. The foundation of the TDWG LSID Ontology was defining a base ontology </w:t>
      </w:r>
      <w:r>
        <w:rPr>
          <w:rFonts w:ascii="Times New Roman" w:hAnsi="Times New Roman" w:cs="Times New Roman"/>
          <w:sz w:val="24"/>
          <w:szCs w:val="24"/>
        </w:rPr>
        <w:t xml:space="preserve">that would play a similar role to that played by </w:t>
      </w:r>
      <w:r w:rsidRPr="00AF5AAC">
        <w:rPr>
          <w:rFonts w:ascii="Times New Roman" w:hAnsi="Times New Roman" w:cs="Times New Roman"/>
          <w:sz w:val="24"/>
          <w:szCs w:val="24"/>
        </w:rPr>
        <w:t xml:space="preserve">BFO </w:t>
      </w:r>
      <w:r>
        <w:rPr>
          <w:rFonts w:ascii="Times New Roman" w:hAnsi="Times New Roman" w:cs="Times New Roman"/>
          <w:sz w:val="24"/>
          <w:szCs w:val="24"/>
        </w:rPr>
        <w:t>within</w:t>
      </w:r>
      <w:r w:rsidRPr="00AF5AAC">
        <w:rPr>
          <w:rFonts w:ascii="Times New Roman" w:hAnsi="Times New Roman" w:cs="Times New Roman"/>
          <w:sz w:val="24"/>
          <w:szCs w:val="24"/>
        </w:rPr>
        <w:t xml:space="preserve"> the OBO Foundry framework [</w:t>
      </w:r>
      <w:r>
        <w:rPr>
          <w:rFonts w:ascii="Times New Roman" w:hAnsi="Times New Roman" w:cs="Times New Roman"/>
          <w:sz w:val="24"/>
          <w:szCs w:val="24"/>
        </w:rPr>
        <w:t>14].</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For a variety of socio-technical reasons, the TDWG LSID ontology, which was built as a prototype for the TDWG Technical Architecture Group, was effectively discontinued. At the 2011 TDWG conference, a new ontology with a more limited focus on the Darwin Core terminology was presented. This product was dubbed</w:t>
      </w:r>
      <w:r>
        <w:rPr>
          <w:rFonts w:ascii="Times New Roman" w:hAnsi="Times New Roman" w:cs="Times New Roman"/>
          <w:sz w:val="24"/>
          <w:szCs w:val="24"/>
        </w:rPr>
        <w:t xml:space="preserve"> Darwin Core Semantic Web (</w:t>
      </w:r>
      <w:hyperlink r:id="rId25" w:history="1">
        <w:r w:rsidRPr="00D42DD2">
          <w:rPr>
            <w:rStyle w:val="Hyperlink"/>
            <w:rFonts w:ascii="Times New Roman" w:hAnsi="Times New Roman" w:cs="Arial"/>
            <w:sz w:val="24"/>
            <w:szCs w:val="24"/>
          </w:rPr>
          <w:t>D-SW</w:t>
        </w:r>
      </w:hyperlink>
      <w:r w:rsidRPr="00AF5AAC">
        <w:rPr>
          <w:rFonts w:ascii="Times New Roman" w:hAnsi="Times New Roman" w:cs="Times New Roman"/>
          <w:sz w:val="24"/>
          <w:szCs w:val="24"/>
        </w:rPr>
        <w:t>) [</w:t>
      </w:r>
      <w:r>
        <w:rPr>
          <w:rFonts w:ascii="Times New Roman" w:hAnsi="Times New Roman" w:cs="Times New Roman"/>
          <w:sz w:val="24"/>
          <w:szCs w:val="24"/>
        </w:rPr>
        <w:t>15</w:t>
      </w:r>
      <w:r w:rsidRPr="00AF5AAC">
        <w:rPr>
          <w:rFonts w:ascii="Times New Roman" w:hAnsi="Times New Roman" w:cs="Times New Roman"/>
          <w:sz w:val="24"/>
          <w:szCs w:val="24"/>
        </w:rPr>
        <w:t>]. D-SW provides pairs of inverse object properties that can be used to relate instances of DwC-defined classes</w:t>
      </w:r>
      <w:r>
        <w:rPr>
          <w:rFonts w:ascii="Times New Roman" w:hAnsi="Times New Roman" w:cs="Times New Roman"/>
          <w:sz w:val="24"/>
          <w:szCs w:val="24"/>
        </w:rPr>
        <w:t xml:space="preserve">. It thereby </w:t>
      </w:r>
      <w:commentRangeStart w:id="11"/>
      <w:r w:rsidRPr="00AF5AAC">
        <w:rPr>
          <w:rFonts w:ascii="Times New Roman" w:hAnsi="Times New Roman" w:cs="Times New Roman"/>
          <w:sz w:val="24"/>
          <w:szCs w:val="24"/>
        </w:rPr>
        <w:t xml:space="preserve">codifies a particular outlook </w:t>
      </w:r>
      <w:commentRangeEnd w:id="11"/>
      <w:r>
        <w:rPr>
          <w:rStyle w:val="CommentReference"/>
        </w:rPr>
        <w:commentReference w:id="11"/>
      </w:r>
      <w:r w:rsidRPr="00AF5AAC">
        <w:rPr>
          <w:rFonts w:ascii="Times New Roman" w:hAnsi="Times New Roman" w:cs="Times New Roman"/>
          <w:sz w:val="24"/>
          <w:szCs w:val="24"/>
        </w:rPr>
        <w:t>on the relationships among the DwC classes</w:t>
      </w:r>
      <w:r>
        <w:rPr>
          <w:rFonts w:ascii="Times New Roman" w:hAnsi="Times New Roman" w:cs="Times New Roman"/>
          <w:sz w:val="24"/>
          <w:szCs w:val="24"/>
        </w:rPr>
        <w:t xml:space="preserve"> that includes a semantic separation of museum specimens and species observations (DwC:Occurrence)</w:t>
      </w:r>
      <w:r w:rsidRPr="00AF5AAC">
        <w:rPr>
          <w:rFonts w:ascii="Times New Roman" w:hAnsi="Times New Roman" w:cs="Times New Roman"/>
          <w:sz w:val="24"/>
          <w:szCs w:val="24"/>
        </w:rPr>
        <w:t xml:space="preserve"> [</w:t>
      </w:r>
      <w:r>
        <w:rPr>
          <w:rFonts w:ascii="Times New Roman" w:hAnsi="Times New Roman" w:cs="Times New Roman"/>
          <w:sz w:val="24"/>
          <w:szCs w:val="24"/>
        </w:rPr>
        <w:t>16]</w:t>
      </w:r>
      <w:r w:rsidRPr="00AF5AAC">
        <w:rPr>
          <w:rFonts w:ascii="Times New Roman" w:hAnsi="Times New Roman" w:cs="Times New Roman"/>
          <w:sz w:val="24"/>
          <w:szCs w:val="24"/>
        </w:rPr>
        <w:t xml:space="preserve">. </w:t>
      </w:r>
      <w:r>
        <w:rPr>
          <w:rFonts w:ascii="Times New Roman" w:hAnsi="Times New Roman" w:cs="Times New Roman"/>
          <w:sz w:val="24"/>
          <w:szCs w:val="24"/>
        </w:rPr>
        <w:t xml:space="preserve">A task group established in 2010 by the Global Biodiversity Information Facility (GBIF) to explore options for the implementation of </w:t>
      </w:r>
      <w:r w:rsidRPr="00AF5AAC">
        <w:rPr>
          <w:rFonts w:ascii="Times New Roman" w:hAnsi="Times New Roman" w:cs="Times New Roman"/>
          <w:sz w:val="24"/>
          <w:szCs w:val="24"/>
        </w:rPr>
        <w:t xml:space="preserve">Knowledge Organization Systems </w:t>
      </w:r>
      <w:r>
        <w:rPr>
          <w:rFonts w:ascii="Times New Roman" w:hAnsi="Times New Roman" w:cs="Times New Roman"/>
          <w:sz w:val="24"/>
          <w:szCs w:val="24"/>
        </w:rPr>
        <w:t>for biodiversity information standards</w:t>
      </w:r>
      <w:r w:rsidRPr="00AF5AAC">
        <w:rPr>
          <w:rFonts w:ascii="Times New Roman" w:hAnsi="Times New Roman" w:cs="Times New Roman"/>
          <w:sz w:val="24"/>
          <w:szCs w:val="24"/>
        </w:rPr>
        <w:t xml:space="preserve"> proposed to initiate a closer integration between the TDWG standards and the OBO framework [</w:t>
      </w:r>
      <w:r>
        <w:rPr>
          <w:rFonts w:ascii="Times New Roman" w:hAnsi="Times New Roman" w:cs="Times New Roman"/>
          <w:sz w:val="24"/>
          <w:szCs w:val="24"/>
        </w:rPr>
        <w:t>17, 18</w:t>
      </w:r>
      <w:r w:rsidRPr="00AF5AAC">
        <w:rPr>
          <w:rFonts w:ascii="Times New Roman" w:hAnsi="Times New Roman" w:cs="Times New Roman"/>
          <w:sz w:val="24"/>
          <w:szCs w:val="24"/>
        </w:rPr>
        <w:t xml:space="preserve">]. The work presented here for the BCO is primarily based on ensuring semantic compatibility between the OBO </w:t>
      </w:r>
      <w:r>
        <w:rPr>
          <w:rFonts w:ascii="Times New Roman" w:hAnsi="Times New Roman" w:cs="Times New Roman"/>
          <w:sz w:val="24"/>
          <w:szCs w:val="24"/>
        </w:rPr>
        <w:t>F</w:t>
      </w:r>
      <w:r w:rsidRPr="00AF5AAC">
        <w:rPr>
          <w:rFonts w:ascii="Times New Roman" w:hAnsi="Times New Roman" w:cs="Times New Roman"/>
          <w:sz w:val="24"/>
          <w:szCs w:val="24"/>
        </w:rPr>
        <w:t xml:space="preserve">oundry </w:t>
      </w:r>
      <w:r>
        <w:rPr>
          <w:rFonts w:ascii="Times New Roman" w:hAnsi="Times New Roman" w:cs="Times New Roman"/>
          <w:sz w:val="24"/>
          <w:szCs w:val="24"/>
        </w:rPr>
        <w:t>framework</w:t>
      </w:r>
      <w:r w:rsidRPr="00AF5AAC">
        <w:rPr>
          <w:rFonts w:ascii="Times New Roman" w:hAnsi="Times New Roman" w:cs="Times New Roman"/>
          <w:sz w:val="24"/>
          <w:szCs w:val="24"/>
        </w:rPr>
        <w:t xml:space="preserve"> and the Darwin Core standard.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spacing w:line="360" w:lineRule="auto"/>
        <w:jc w:val="both"/>
        <w:rPr>
          <w:rFonts w:ascii="Times New Roman" w:hAnsi="Times New Roman" w:cs="Times New Roman"/>
          <w:sz w:val="24"/>
          <w:szCs w:val="24"/>
        </w:rPr>
      </w:pPr>
      <w:r w:rsidRPr="00AF5AAC">
        <w:rPr>
          <w:rFonts w:ascii="Times New Roman" w:hAnsi="Times New Roman" w:cs="Times New Roman"/>
          <w:i/>
          <w:sz w:val="24"/>
          <w:szCs w:val="24"/>
        </w:rPr>
        <w:t xml:space="preserve">Review of Recent Activities </w:t>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In 2011</w:t>
      </w:r>
      <w:r>
        <w:rPr>
          <w:rFonts w:ascii="Times New Roman" w:hAnsi="Times New Roman" w:cs="Times New Roman"/>
          <w:sz w:val="24"/>
          <w:szCs w:val="24"/>
        </w:rPr>
        <w:t>,</w:t>
      </w:r>
      <w:r w:rsidRPr="00AF5AAC">
        <w:rPr>
          <w:rFonts w:ascii="Times New Roman" w:hAnsi="Times New Roman" w:cs="Times New Roman"/>
          <w:sz w:val="24"/>
          <w:szCs w:val="24"/>
        </w:rPr>
        <w:t xml:space="preserve"> the NSF</w:t>
      </w:r>
      <w:r>
        <w:rPr>
          <w:rFonts w:ascii="Times New Roman" w:hAnsi="Times New Roman" w:cs="Times New Roman"/>
          <w:sz w:val="24"/>
          <w:szCs w:val="24"/>
        </w:rPr>
        <w:t>-</w:t>
      </w:r>
      <w:r w:rsidRPr="00AF5AAC">
        <w:rPr>
          <w:rFonts w:ascii="Times New Roman" w:hAnsi="Times New Roman" w:cs="Times New Roman"/>
          <w:sz w:val="24"/>
          <w:szCs w:val="24"/>
        </w:rPr>
        <w:t xml:space="preserve">funded Research Coordination Network project for </w:t>
      </w:r>
      <w:r>
        <w:rPr>
          <w:rFonts w:ascii="Times New Roman" w:hAnsi="Times New Roman" w:cs="Times New Roman"/>
          <w:sz w:val="24"/>
          <w:szCs w:val="24"/>
        </w:rPr>
        <w:t xml:space="preserve">the </w:t>
      </w:r>
      <w:r w:rsidRPr="00AF5AAC">
        <w:rPr>
          <w:rFonts w:ascii="Times New Roman" w:hAnsi="Times New Roman" w:cs="Times New Roman"/>
          <w:sz w:val="24"/>
          <w:szCs w:val="24"/>
        </w:rPr>
        <w:t>G</w:t>
      </w:r>
      <w:r>
        <w:rPr>
          <w:rFonts w:ascii="Times New Roman" w:hAnsi="Times New Roman" w:cs="Times New Roman"/>
          <w:sz w:val="24"/>
          <w:szCs w:val="24"/>
        </w:rPr>
        <w:t xml:space="preserve">enomic </w:t>
      </w:r>
      <w:r w:rsidRPr="00AF5AAC">
        <w:rPr>
          <w:rFonts w:ascii="Times New Roman" w:hAnsi="Times New Roman" w:cs="Times New Roman"/>
          <w:sz w:val="24"/>
          <w:szCs w:val="24"/>
        </w:rPr>
        <w:t>S</w:t>
      </w:r>
      <w:r>
        <w:rPr>
          <w:rFonts w:ascii="Times New Roman" w:hAnsi="Times New Roman" w:cs="Times New Roman"/>
          <w:sz w:val="24"/>
          <w:szCs w:val="24"/>
        </w:rPr>
        <w:t xml:space="preserve">tandards </w:t>
      </w:r>
      <w:r w:rsidRPr="00AF5AAC">
        <w:rPr>
          <w:rFonts w:ascii="Times New Roman" w:hAnsi="Times New Roman" w:cs="Times New Roman"/>
          <w:sz w:val="24"/>
          <w:szCs w:val="24"/>
        </w:rPr>
        <w:t>C</w:t>
      </w:r>
      <w:r>
        <w:rPr>
          <w:rFonts w:ascii="Times New Roman" w:hAnsi="Times New Roman" w:cs="Times New Roman"/>
          <w:sz w:val="24"/>
          <w:szCs w:val="24"/>
        </w:rPr>
        <w:t>onsortium (</w:t>
      </w:r>
      <w:r w:rsidRPr="00AF5AAC">
        <w:rPr>
          <w:rFonts w:ascii="Times New Roman" w:hAnsi="Times New Roman" w:cs="Times New Roman"/>
          <w:sz w:val="24"/>
          <w:szCs w:val="24"/>
        </w:rPr>
        <w:t>RCN4GSC, hosted at UCSD, with John Wooley as PI)</w:t>
      </w:r>
      <w:r>
        <w:rPr>
          <w:rFonts w:ascii="Times New Roman" w:hAnsi="Times New Roman" w:cs="Times New Roman"/>
          <w:sz w:val="24"/>
          <w:szCs w:val="24"/>
        </w:rPr>
        <w:t xml:space="preserve"> </w:t>
      </w:r>
      <w:r w:rsidRPr="00AF5AAC">
        <w:rPr>
          <w:rFonts w:ascii="Times New Roman" w:hAnsi="Times New Roman" w:cs="Times New Roman"/>
          <w:sz w:val="24"/>
          <w:szCs w:val="24"/>
        </w:rPr>
        <w:t>[</w:t>
      </w:r>
      <w:r>
        <w:rPr>
          <w:rFonts w:ascii="Times New Roman" w:hAnsi="Times New Roman" w:cs="Times New Roman"/>
          <w:sz w:val="24"/>
          <w:szCs w:val="24"/>
        </w:rPr>
        <w:t>19, 20]</w:t>
      </w:r>
      <w:r w:rsidRPr="00AF5AAC">
        <w:rPr>
          <w:rFonts w:ascii="Times New Roman" w:hAnsi="Times New Roman" w:cs="Times New Roman"/>
          <w:sz w:val="24"/>
          <w:szCs w:val="24"/>
        </w:rPr>
        <w:t xml:space="preserve"> began a series of meetings to reconcile </w:t>
      </w:r>
      <w:r>
        <w:rPr>
          <w:rFonts w:ascii="Times New Roman" w:hAnsi="Times New Roman" w:cs="Times New Roman"/>
          <w:sz w:val="24"/>
          <w:szCs w:val="24"/>
        </w:rPr>
        <w:t xml:space="preserve">discrepancies among </w:t>
      </w:r>
      <w:r w:rsidRPr="00AF5AAC">
        <w:rPr>
          <w:rFonts w:ascii="Times New Roman" w:hAnsi="Times New Roman" w:cs="Times New Roman"/>
          <w:sz w:val="24"/>
          <w:szCs w:val="24"/>
        </w:rPr>
        <w:t>terms between the DwC and</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Minimum Information about any (x) Sequence (MIxS) </w:t>
      </w:r>
      <w:r>
        <w:rPr>
          <w:rFonts w:ascii="Times New Roman" w:hAnsi="Times New Roman" w:cs="Times New Roman"/>
          <w:sz w:val="24"/>
          <w:szCs w:val="24"/>
        </w:rPr>
        <w:t>standards</w:t>
      </w:r>
      <w:r w:rsidRPr="00AF5AAC">
        <w:rPr>
          <w:rFonts w:ascii="Times New Roman" w:hAnsi="Times New Roman" w:cs="Times New Roman"/>
          <w:sz w:val="24"/>
          <w:szCs w:val="24"/>
        </w:rPr>
        <w:t xml:space="preserve"> [</w:t>
      </w:r>
      <w:r>
        <w:rPr>
          <w:rFonts w:ascii="Times New Roman" w:hAnsi="Times New Roman" w:cs="Times New Roman"/>
          <w:sz w:val="24"/>
          <w:szCs w:val="24"/>
        </w:rPr>
        <w:t>21</w:t>
      </w:r>
      <w:r w:rsidRPr="00AF5AAC">
        <w:rPr>
          <w:rFonts w:ascii="Times New Roman" w:hAnsi="Times New Roman" w:cs="Times New Roman"/>
          <w:sz w:val="24"/>
          <w:szCs w:val="24"/>
        </w:rPr>
        <w:t>]. The vocabulary alignment meetings [</w:t>
      </w:r>
      <w:r>
        <w:rPr>
          <w:rFonts w:ascii="Times New Roman" w:hAnsi="Times New Roman" w:cs="Times New Roman"/>
          <w:sz w:val="24"/>
          <w:szCs w:val="24"/>
        </w:rPr>
        <w:t>22</w:t>
      </w:r>
      <w:r w:rsidRPr="00AF5AAC">
        <w:rPr>
          <w:rFonts w:ascii="Times New Roman" w:hAnsi="Times New Roman" w:cs="Times New Roman"/>
          <w:sz w:val="24"/>
          <w:szCs w:val="24"/>
        </w:rPr>
        <w:t>] recognized conceptual differences and conflicts between the use of the terms sample, specimen, and occurrence. In response, the RCN4GSC organized a Semantics of Biodiversity (SoB) workshop in Lawrence, Kansas in May of 2012. SoB brought together a range of domain experts to comment on a proposal for aligning terms within a larger framework, using the Basic Formal Ontology (BFO) as a guide. BFO was used to both provide a conceptual framework for problematic terms and help clarify terms in the DwC vocabulary and illustrate mechanisms for managing vocabularies.</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Building on SoB, another workshop was held at </w:t>
      </w:r>
      <w:hyperlink r:id="rId26">
        <w:r w:rsidRPr="00AF5AAC">
          <w:rPr>
            <w:rFonts w:ascii="Times New Roman" w:hAnsi="Times New Roman" w:cs="Times New Roman"/>
            <w:color w:val="1155CC"/>
            <w:sz w:val="24"/>
            <w:szCs w:val="24"/>
            <w:u w:val="single"/>
          </w:rPr>
          <w:t>GSC14</w:t>
        </w:r>
      </w:hyperlink>
      <w:r w:rsidRPr="00AF5AAC">
        <w:rPr>
          <w:rFonts w:ascii="Times New Roman" w:hAnsi="Times New Roman" w:cs="Times New Roman"/>
          <w:sz w:val="24"/>
          <w:szCs w:val="24"/>
        </w:rPr>
        <w:t>, in Oxford</w:t>
      </w:r>
      <w:r>
        <w:rPr>
          <w:rFonts w:ascii="Times New Roman" w:hAnsi="Times New Roman" w:cs="Times New Roman"/>
          <w:sz w:val="24"/>
          <w:szCs w:val="24"/>
        </w:rPr>
        <w:t xml:space="preserve"> [23]</w:t>
      </w:r>
      <w:r w:rsidRPr="00AF5AAC">
        <w:rPr>
          <w:rFonts w:ascii="Times New Roman" w:hAnsi="Times New Roman" w:cs="Times New Roman"/>
          <w:sz w:val="24"/>
          <w:szCs w:val="24"/>
        </w:rPr>
        <w:t xml:space="preserve"> to</w:t>
      </w:r>
      <w:r>
        <w:rPr>
          <w:rFonts w:ascii="Times New Roman" w:hAnsi="Times New Roman" w:cs="Times New Roman"/>
          <w:sz w:val="24"/>
          <w:szCs w:val="24"/>
        </w:rPr>
        <w:t xml:space="preserve"> build the framework for a bio-collections o</w:t>
      </w:r>
      <w:r w:rsidRPr="00AF5AAC">
        <w:rPr>
          <w:rFonts w:ascii="Times New Roman" w:hAnsi="Times New Roman" w:cs="Times New Roman"/>
          <w:sz w:val="24"/>
          <w:szCs w:val="24"/>
        </w:rPr>
        <w:t>ntology. The purpose of this workshop was to undertake a formal definition of samples and sampling processes and formalize the concepts out</w:t>
      </w:r>
      <w:r>
        <w:rPr>
          <w:rFonts w:ascii="Times New Roman" w:hAnsi="Times New Roman" w:cs="Times New Roman"/>
          <w:sz w:val="24"/>
          <w:szCs w:val="24"/>
        </w:rPr>
        <w:t xml:space="preserve">lined at the SoB workshop as an </w:t>
      </w:r>
      <w:r w:rsidRPr="00AF5AAC">
        <w:rPr>
          <w:rFonts w:ascii="Times New Roman" w:hAnsi="Times New Roman" w:cs="Times New Roman"/>
          <w:sz w:val="24"/>
          <w:szCs w:val="24"/>
        </w:rPr>
        <w:t>ontology. This workshop composed the first formal definitions for</w:t>
      </w:r>
      <w:r>
        <w:rPr>
          <w:rFonts w:ascii="Times New Roman" w:hAnsi="Times New Roman" w:cs="Times New Roman"/>
          <w:sz w:val="24"/>
          <w:szCs w:val="24"/>
        </w:rPr>
        <w:t xml:space="preserve"> the</w:t>
      </w:r>
      <w:r w:rsidRPr="00AF5AAC">
        <w:rPr>
          <w:rFonts w:ascii="Times New Roman" w:hAnsi="Times New Roman" w:cs="Times New Roman"/>
          <w:sz w:val="24"/>
          <w:szCs w:val="24"/>
        </w:rPr>
        <w:t xml:space="preserve"> BCO</w:t>
      </w:r>
      <w:r>
        <w:rPr>
          <w:rFonts w:ascii="Times New Roman" w:hAnsi="Times New Roman" w:cs="Times New Roman"/>
          <w:sz w:val="24"/>
          <w:szCs w:val="24"/>
        </w:rPr>
        <w:t xml:space="preserve">, including terms for samples and sampling, as described below under the section for </w:t>
      </w:r>
      <w:r w:rsidRPr="008C3AE5">
        <w:rPr>
          <w:rFonts w:ascii="Times New Roman" w:hAnsi="Times New Roman" w:cs="Times New Roman"/>
          <w:i/>
          <w:sz w:val="24"/>
          <w:szCs w:val="24"/>
        </w:rPr>
        <w:t>The Biological Collections Ontology</w:t>
      </w:r>
      <w:r>
        <w:rPr>
          <w:rFonts w:ascii="Times New Roman" w:hAnsi="Times New Roman" w:cs="Times New Roman"/>
          <w:sz w:val="24"/>
          <w:szCs w:val="24"/>
        </w:rPr>
        <w:t xml:space="preserve">. </w:t>
      </w:r>
    </w:p>
    <w:p w:rsidR="00A70A88" w:rsidRPr="00AF5AAC" w:rsidRDefault="00A70A88" w:rsidP="00140652">
      <w:pPr>
        <w:pStyle w:val="Heading3"/>
        <w:spacing w:line="360" w:lineRule="auto"/>
        <w:jc w:val="both"/>
        <w:rPr>
          <w:rFonts w:ascii="Times New Roman" w:hAnsi="Times New Roman" w:cs="Times New Roman"/>
          <w:szCs w:val="24"/>
        </w:rPr>
      </w:pPr>
      <w:bookmarkStart w:id="12" w:name="h.bumil47pdzvm" w:colFirst="0" w:colLast="0"/>
      <w:bookmarkEnd w:id="12"/>
      <w:r w:rsidRPr="00AF5AAC">
        <w:rPr>
          <w:rFonts w:ascii="Times New Roman" w:hAnsi="Times New Roman" w:cs="Times New Roman"/>
          <w:b w:val="0"/>
          <w:i/>
          <w:color w:val="000000"/>
          <w:szCs w:val="24"/>
        </w:rPr>
        <w:t>Developing within BFO</w:t>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The BCO, PCO, and EnvO each model distinct portions of reality, or domains, pertinent to biodiversity research. In aid of interoperability and semantic homogeneity, these ontologies either are aligned or are currently being aligned to the BFO [</w:t>
      </w:r>
      <w:r>
        <w:rPr>
          <w:rFonts w:ascii="Times New Roman" w:hAnsi="Times New Roman" w:cs="Times New Roman"/>
          <w:sz w:val="24"/>
          <w:szCs w:val="24"/>
        </w:rPr>
        <w:t>24, 25]</w:t>
      </w:r>
      <w:r w:rsidRPr="00AF5AAC">
        <w:rPr>
          <w:rFonts w:ascii="Times New Roman" w:hAnsi="Times New Roman" w:cs="Times New Roman"/>
          <w:sz w:val="24"/>
          <w:szCs w:val="24"/>
        </w:rPr>
        <w:t xml:space="preserve">. BFO is an upper-level ontology and is concerned with providing formal specifications of basic metaphysical entities, such as </w:t>
      </w:r>
      <w:r w:rsidRPr="00AF5AAC">
        <w:rPr>
          <w:rFonts w:ascii="Times New Roman" w:hAnsi="Times New Roman" w:cs="Times New Roman"/>
          <w:i/>
          <w:sz w:val="24"/>
          <w:szCs w:val="24"/>
        </w:rPr>
        <w:t>spatial region, temporal region</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object</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quality</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process</w:t>
      </w:r>
      <w:r w:rsidRPr="00AF5AAC">
        <w:rPr>
          <w:rFonts w:ascii="Times New Roman" w:hAnsi="Times New Roman" w:cs="Times New Roman"/>
          <w:sz w:val="24"/>
          <w:szCs w:val="24"/>
        </w:rPr>
        <w:t>,</w:t>
      </w:r>
      <w:r w:rsidRPr="00AF5AAC">
        <w:rPr>
          <w:rFonts w:ascii="Times New Roman" w:hAnsi="Times New Roman" w:cs="Times New Roman"/>
          <w:i/>
          <w:sz w:val="24"/>
          <w:szCs w:val="24"/>
        </w:rPr>
        <w:t xml:space="preserve"> </w:t>
      </w:r>
      <w:r w:rsidRPr="00AF5AAC">
        <w:rPr>
          <w:rFonts w:ascii="Times New Roman" w:hAnsi="Times New Roman" w:cs="Times New Roman"/>
          <w:sz w:val="24"/>
          <w:szCs w:val="24"/>
        </w:rPr>
        <w:t>from which to derive the semantics of entities in a given domain ontology. Domain ontologies sharing this formal basis are</w:t>
      </w:r>
      <w:r>
        <w:rPr>
          <w:rFonts w:ascii="Times New Roman" w:hAnsi="Times New Roman" w:cs="Times New Roman"/>
          <w:sz w:val="24"/>
          <w:szCs w:val="24"/>
        </w:rPr>
        <w:t>,</w:t>
      </w:r>
      <w:r w:rsidRPr="00AF5AAC">
        <w:rPr>
          <w:rFonts w:ascii="Times New Roman" w:hAnsi="Times New Roman" w:cs="Times New Roman"/>
          <w:sz w:val="24"/>
          <w:szCs w:val="24"/>
        </w:rPr>
        <w:t xml:space="preserve"> thus</w:t>
      </w:r>
      <w:r>
        <w:rPr>
          <w:rFonts w:ascii="Times New Roman" w:hAnsi="Times New Roman" w:cs="Times New Roman"/>
          <w:sz w:val="24"/>
          <w:szCs w:val="24"/>
        </w:rPr>
        <w:t>,</w:t>
      </w:r>
      <w:r w:rsidRPr="00AF5AAC">
        <w:rPr>
          <w:rFonts w:ascii="Times New Roman" w:hAnsi="Times New Roman" w:cs="Times New Roman"/>
          <w:sz w:val="24"/>
          <w:szCs w:val="24"/>
        </w:rPr>
        <w:t xml:space="preserve"> more readily interoperable with all other BFO-derived ontologies (e.g., the Gene Ontology </w:t>
      </w:r>
      <w:r>
        <w:rPr>
          <w:rFonts w:ascii="Times New Roman" w:hAnsi="Times New Roman" w:cs="Times New Roman"/>
          <w:sz w:val="24"/>
          <w:szCs w:val="24"/>
        </w:rPr>
        <w:t xml:space="preserve">or GO </w:t>
      </w:r>
      <w:r w:rsidRPr="00AF5AAC">
        <w:rPr>
          <w:rFonts w:ascii="Times New Roman" w:hAnsi="Times New Roman" w:cs="Times New Roman"/>
          <w:sz w:val="24"/>
          <w:szCs w:val="24"/>
        </w:rPr>
        <w:t>[</w:t>
      </w:r>
      <w:r>
        <w:rPr>
          <w:rFonts w:ascii="Times New Roman" w:hAnsi="Times New Roman" w:cs="Times New Roman"/>
          <w:sz w:val="24"/>
          <w:szCs w:val="24"/>
        </w:rPr>
        <w:t>26, 27] and</w:t>
      </w:r>
      <w:r w:rsidRPr="00AF5AAC">
        <w:rPr>
          <w:rFonts w:ascii="Times New Roman" w:hAnsi="Times New Roman" w:cs="Times New Roman"/>
          <w:sz w:val="24"/>
          <w:szCs w:val="24"/>
        </w:rPr>
        <w:t xml:space="preserve"> the Sequence Ontology</w:t>
      </w:r>
      <w:r>
        <w:rPr>
          <w:rFonts w:ascii="Times New Roman" w:hAnsi="Times New Roman" w:cs="Times New Roman"/>
          <w:sz w:val="24"/>
          <w:szCs w:val="24"/>
        </w:rPr>
        <w:t xml:space="preserve"> or SO</w:t>
      </w:r>
      <w:r w:rsidRPr="00AF5AAC">
        <w:rPr>
          <w:rFonts w:ascii="Times New Roman" w:hAnsi="Times New Roman" w:cs="Times New Roman"/>
          <w:sz w:val="24"/>
          <w:szCs w:val="24"/>
        </w:rPr>
        <w:t xml:space="preserve"> [</w:t>
      </w:r>
      <w:r>
        <w:rPr>
          <w:rFonts w:ascii="Times New Roman" w:hAnsi="Times New Roman" w:cs="Times New Roman"/>
          <w:sz w:val="24"/>
          <w:szCs w:val="24"/>
        </w:rPr>
        <w:t>28</w:t>
      </w:r>
      <w:r w:rsidRPr="00AF5AAC">
        <w:rPr>
          <w:rFonts w:ascii="Times New Roman" w:hAnsi="Times New Roman" w:cs="Times New Roman"/>
          <w:sz w:val="24"/>
          <w:szCs w:val="24"/>
        </w:rPr>
        <w:t xml:space="preserve">]) allowing broader scope for cross-domain knowledge representation and reasoning. Additionally, BFO is associated with several formal theories </w:t>
      </w:r>
      <w:r>
        <w:rPr>
          <w:rFonts w:ascii="Times New Roman" w:hAnsi="Times New Roman" w:cs="Times New Roman"/>
          <w:sz w:val="24"/>
          <w:szCs w:val="24"/>
        </w:rPr>
        <w:t>that</w:t>
      </w:r>
      <w:r w:rsidRPr="00AF5AAC">
        <w:rPr>
          <w:rFonts w:ascii="Times New Roman" w:hAnsi="Times New Roman" w:cs="Times New Roman"/>
          <w:sz w:val="24"/>
          <w:szCs w:val="24"/>
        </w:rPr>
        <w:t xml:space="preserve"> may be re-used by every domain ontology aligned to it. For example, domain ontologies may avail themselves of f</w:t>
      </w:r>
      <w:r>
        <w:rPr>
          <w:rFonts w:ascii="Times New Roman" w:hAnsi="Times New Roman" w:cs="Times New Roman"/>
          <w:sz w:val="24"/>
          <w:szCs w:val="24"/>
        </w:rPr>
        <w:t>ormal mereotopological notions –</w:t>
      </w:r>
      <w:r w:rsidRPr="00AF5AAC">
        <w:rPr>
          <w:rFonts w:ascii="Times New Roman" w:hAnsi="Times New Roman" w:cs="Times New Roman"/>
          <w:sz w:val="24"/>
          <w:szCs w:val="24"/>
        </w:rPr>
        <w:t xml:space="preserve"> i.e. notions of wholes, parts, parts of parts, and boundaries </w:t>
      </w:r>
      <w:r>
        <w:rPr>
          <w:rFonts w:ascii="Times New Roman" w:hAnsi="Times New Roman" w:cs="Times New Roman"/>
          <w:sz w:val="24"/>
          <w:szCs w:val="24"/>
        </w:rPr>
        <w:t xml:space="preserve">– </w:t>
      </w:r>
      <w:r w:rsidRPr="00AF5AAC">
        <w:rPr>
          <w:rFonts w:ascii="Times New Roman" w:hAnsi="Times New Roman" w:cs="Times New Roman"/>
          <w:sz w:val="24"/>
          <w:szCs w:val="24"/>
        </w:rPr>
        <w:t>associated with BFO without having to define them independently. Users of and contributors to the emerging biodiversity and environment ontologies BCO, PCO, and EnvO may thus interface with a growing and cross-domain semantic resource to enhance their research.</w:t>
      </w:r>
    </w:p>
    <w:p w:rsidR="00A70A88" w:rsidRPr="00AF5AAC" w:rsidRDefault="00A70A88" w:rsidP="00140652">
      <w:pPr>
        <w:pStyle w:val="Heading2"/>
        <w:jc w:val="both"/>
        <w:rPr>
          <w:rFonts w:ascii="Times New Roman" w:hAnsi="Times New Roman" w:cs="Times New Roman"/>
          <w:sz w:val="24"/>
          <w:szCs w:val="24"/>
        </w:rPr>
      </w:pPr>
      <w:bookmarkStart w:id="13" w:name="h.2auwpamrf4sa" w:colFirst="0" w:colLast="0"/>
      <w:bookmarkEnd w:id="13"/>
      <w:r w:rsidRPr="00AF5AAC">
        <w:rPr>
          <w:rFonts w:ascii="Times New Roman" w:hAnsi="Times New Roman" w:cs="Times New Roman"/>
          <w:sz w:val="24"/>
          <w:szCs w:val="24"/>
        </w:rPr>
        <w:t>Results</w:t>
      </w:r>
      <w:r>
        <w:rPr>
          <w:rFonts w:ascii="Times New Roman" w:hAnsi="Times New Roman" w:cs="Times New Roman"/>
          <w:sz w:val="24"/>
          <w:szCs w:val="24"/>
        </w:rPr>
        <w:t xml:space="preserve"> – Ontology descriptions</w:t>
      </w:r>
    </w:p>
    <w:p w:rsidR="00A70A88" w:rsidRPr="00AF5AAC" w:rsidRDefault="00A70A88" w:rsidP="00140652">
      <w:pPr>
        <w:pStyle w:val="Heading3"/>
        <w:jc w:val="both"/>
        <w:rPr>
          <w:rFonts w:ascii="Times New Roman" w:hAnsi="Times New Roman" w:cs="Times New Roman"/>
          <w:szCs w:val="24"/>
        </w:rPr>
      </w:pPr>
      <w:bookmarkStart w:id="14" w:name="h.7z7ds25i6gqo" w:colFirst="0" w:colLast="0"/>
      <w:bookmarkEnd w:id="14"/>
      <w:r w:rsidRPr="00AF5AAC">
        <w:rPr>
          <w:rFonts w:ascii="Times New Roman" w:hAnsi="Times New Roman" w:cs="Times New Roman"/>
          <w:b w:val="0"/>
          <w:i/>
          <w:color w:val="000000"/>
          <w:szCs w:val="24"/>
        </w:rPr>
        <w:t>The Biological Collections Ontology</w:t>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The BCO is being developed in keeping with the</w:t>
      </w:r>
      <w:hyperlink r:id="rId27">
        <w:r w:rsidRPr="00AF5AAC">
          <w:rPr>
            <w:rFonts w:ascii="Times New Roman" w:hAnsi="Times New Roman" w:cs="Times New Roman"/>
            <w:color w:val="1155CC"/>
            <w:sz w:val="24"/>
            <w:szCs w:val="24"/>
          </w:rPr>
          <w:t xml:space="preserve"> </w:t>
        </w:r>
      </w:hyperlink>
      <w:hyperlink r:id="rId28">
        <w:r w:rsidRPr="00AF5AAC">
          <w:rPr>
            <w:rFonts w:ascii="Times New Roman" w:hAnsi="Times New Roman" w:cs="Times New Roman"/>
            <w:color w:val="1155CC"/>
            <w:sz w:val="24"/>
            <w:szCs w:val="24"/>
            <w:u w:val="single"/>
          </w:rPr>
          <w:t>OBO Foundry principles</w:t>
        </w:r>
      </w:hyperlink>
      <w:r w:rsidRPr="00AF5AAC">
        <w:rPr>
          <w:rFonts w:ascii="Times New Roman" w:hAnsi="Times New Roman" w:cs="Times New Roman"/>
          <w:sz w:val="24"/>
          <w:szCs w:val="24"/>
        </w:rPr>
        <w:t>, using in the Web Ontology Language and Protégé software (</w:t>
      </w:r>
      <w:hyperlink r:id="rId29">
        <w:r w:rsidRPr="00AF5AAC">
          <w:rPr>
            <w:rFonts w:ascii="Times New Roman" w:hAnsi="Times New Roman" w:cs="Times New Roman"/>
            <w:color w:val="1155CC"/>
            <w:sz w:val="24"/>
            <w:szCs w:val="24"/>
            <w:u w:val="single"/>
          </w:rPr>
          <w:t>http://protege.stanford.edu</w:t>
        </w:r>
      </w:hyperlink>
      <w:r w:rsidRPr="00AF5AAC">
        <w:rPr>
          <w:rFonts w:ascii="Times New Roman" w:hAnsi="Times New Roman" w:cs="Times New Roman"/>
          <w:sz w:val="24"/>
          <w:szCs w:val="24"/>
        </w:rPr>
        <w:t xml:space="preserve">). A draft version of the BCO is available to view or download in </w:t>
      </w:r>
      <w:r>
        <w:rPr>
          <w:rFonts w:ascii="Times New Roman" w:hAnsi="Times New Roman" w:cs="Times New Roman"/>
          <w:sz w:val="24"/>
          <w:szCs w:val="24"/>
        </w:rPr>
        <w:t>OWL</w:t>
      </w:r>
      <w:r w:rsidRPr="00AF5AAC">
        <w:rPr>
          <w:rFonts w:ascii="Times New Roman" w:hAnsi="Times New Roman" w:cs="Times New Roman"/>
          <w:sz w:val="24"/>
          <w:szCs w:val="24"/>
        </w:rPr>
        <w:t xml:space="preserve"> at</w:t>
      </w:r>
      <w:hyperlink r:id="rId30">
        <w:r w:rsidRPr="00AF5AAC">
          <w:rPr>
            <w:rFonts w:ascii="Times New Roman" w:hAnsi="Times New Roman" w:cs="Times New Roman"/>
            <w:color w:val="1155CC"/>
            <w:sz w:val="24"/>
            <w:szCs w:val="24"/>
          </w:rPr>
          <w:t xml:space="preserve"> </w:t>
        </w:r>
      </w:hyperlink>
      <w:hyperlink r:id="rId31">
        <w:r w:rsidRPr="00AF5AAC">
          <w:rPr>
            <w:rFonts w:ascii="Times New Roman" w:hAnsi="Times New Roman" w:cs="Times New Roman"/>
            <w:color w:val="1155CC"/>
            <w:sz w:val="24"/>
            <w:szCs w:val="24"/>
            <w:u w:val="single"/>
          </w:rPr>
          <w:t>http://biocode-commons.googlecode.com/svn/trunk/ontologies/biocollections/biocode.owl</w:t>
        </w:r>
      </w:hyperlink>
      <w:r w:rsidRPr="00AF5AAC">
        <w:rPr>
          <w:rFonts w:ascii="Times New Roman" w:hAnsi="Times New Roman" w:cs="Times New Roman"/>
          <w:sz w:val="24"/>
          <w:szCs w:val="24"/>
        </w:rPr>
        <w:t>, or the draft can be browsed via BioPortal at</w:t>
      </w:r>
      <w:hyperlink r:id="rId32">
        <w:r w:rsidRPr="00AF5AAC">
          <w:rPr>
            <w:rFonts w:ascii="Times New Roman" w:hAnsi="Times New Roman" w:cs="Times New Roman"/>
            <w:sz w:val="24"/>
            <w:szCs w:val="24"/>
          </w:rPr>
          <w:t xml:space="preserve"> </w:t>
        </w:r>
      </w:hyperlink>
      <w:hyperlink r:id="rId33">
        <w:r w:rsidRPr="00AF5AAC">
          <w:rPr>
            <w:rFonts w:ascii="Times New Roman" w:hAnsi="Times New Roman" w:cs="Times New Roman"/>
            <w:color w:val="1155CC"/>
            <w:sz w:val="24"/>
            <w:szCs w:val="24"/>
            <w:u w:val="single"/>
          </w:rPr>
          <w:t>http://bioportal.bioontology.org/ontologies/3201</w:t>
        </w:r>
      </w:hyperlink>
      <w:r w:rsidRPr="00AF5AAC">
        <w:rPr>
          <w:rFonts w:ascii="Times New Roman" w:hAnsi="Times New Roman" w:cs="Times New Roman"/>
          <w:sz w:val="24"/>
          <w:szCs w:val="24"/>
        </w:rPr>
        <w:t>.</w:t>
      </w:r>
    </w:p>
    <w:p w:rsidR="00A70A88"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Development in the BCO to date has focused on the terms </w:t>
      </w:r>
      <w:r w:rsidRPr="00AF5AAC">
        <w:rPr>
          <w:rFonts w:ascii="Times New Roman" w:hAnsi="Times New Roman" w:cs="Times New Roman"/>
          <w:i/>
          <w:sz w:val="24"/>
          <w:szCs w:val="24"/>
        </w:rPr>
        <w:t>material sample</w:t>
      </w:r>
      <w:r w:rsidRPr="00AF5AAC">
        <w:rPr>
          <w:rFonts w:ascii="Times New Roman" w:hAnsi="Times New Roman" w:cs="Times New Roman"/>
          <w:sz w:val="24"/>
          <w:szCs w:val="24"/>
        </w:rPr>
        <w:t xml:space="preserve"> and</w:t>
      </w:r>
      <w:r w:rsidRPr="00AF5AAC">
        <w:rPr>
          <w:rFonts w:ascii="Times New Roman" w:hAnsi="Times New Roman" w:cs="Times New Roman"/>
          <w:i/>
          <w:sz w:val="24"/>
          <w:szCs w:val="24"/>
        </w:rPr>
        <w:t xml:space="preserve"> material sampling process</w:t>
      </w:r>
      <w:r w:rsidRPr="00AF5AAC">
        <w:rPr>
          <w:rFonts w:ascii="Times New Roman" w:hAnsi="Times New Roman" w:cs="Times New Roman"/>
          <w:sz w:val="24"/>
          <w:szCs w:val="24"/>
        </w:rPr>
        <w:t>, plus related terms (</w:t>
      </w:r>
      <w:r>
        <w:rPr>
          <w:rFonts w:ascii="Times New Roman" w:hAnsi="Times New Roman" w:cs="Times New Roman"/>
          <w:sz w:val="24"/>
          <w:szCs w:val="24"/>
        </w:rPr>
        <w:t>Figure 2)</w:t>
      </w:r>
      <w:r w:rsidRPr="00AF5AAC">
        <w:rPr>
          <w:rFonts w:ascii="Times New Roman" w:hAnsi="Times New Roman" w:cs="Times New Roman"/>
          <w:sz w:val="24"/>
          <w:szCs w:val="24"/>
        </w:rPr>
        <w:t xml:space="preserve">. A </w:t>
      </w:r>
      <w:r w:rsidRPr="00AF5AAC">
        <w:rPr>
          <w:rFonts w:ascii="Times New Roman" w:hAnsi="Times New Roman" w:cs="Times New Roman"/>
          <w:i/>
          <w:sz w:val="24"/>
          <w:szCs w:val="24"/>
        </w:rPr>
        <w:t>material sample</w:t>
      </w:r>
      <w:r w:rsidRPr="00AF5AAC">
        <w:rPr>
          <w:rFonts w:ascii="Times New Roman" w:hAnsi="Times New Roman" w:cs="Times New Roman"/>
          <w:sz w:val="24"/>
          <w:szCs w:val="24"/>
        </w:rPr>
        <w:t xml:space="preserve"> (</w:t>
      </w:r>
      <w:r>
        <w:rPr>
          <w:rFonts w:ascii="Times New Roman" w:hAnsi="Times New Roman" w:cs="Times New Roman"/>
          <w:sz w:val="24"/>
          <w:szCs w:val="24"/>
        </w:rPr>
        <w:t>Figure 2A)</w:t>
      </w:r>
      <w:r w:rsidRPr="00AF5AAC">
        <w:rPr>
          <w:rFonts w:ascii="Times New Roman" w:hAnsi="Times New Roman" w:cs="Times New Roman"/>
          <w:sz w:val="24"/>
          <w:szCs w:val="24"/>
        </w:rPr>
        <w:t xml:space="preserve"> is defined as a BFO:</w:t>
      </w:r>
      <w:r w:rsidRPr="00AF5AAC">
        <w:rPr>
          <w:rFonts w:ascii="Times New Roman" w:hAnsi="Times New Roman" w:cs="Times New Roman"/>
          <w:i/>
          <w:sz w:val="24"/>
          <w:szCs w:val="24"/>
        </w:rPr>
        <w:t>entity</w:t>
      </w:r>
      <w:r w:rsidRPr="00AF5AAC">
        <w:rPr>
          <w:rFonts w:ascii="Times New Roman" w:hAnsi="Times New Roman" w:cs="Times New Roman"/>
          <w:sz w:val="24"/>
          <w:szCs w:val="24"/>
        </w:rPr>
        <w:t xml:space="preserve"> that is the product of a </w:t>
      </w:r>
      <w:r w:rsidRPr="00AF5AAC">
        <w:rPr>
          <w:rFonts w:ascii="Times New Roman" w:hAnsi="Times New Roman" w:cs="Times New Roman"/>
          <w:i/>
          <w:sz w:val="24"/>
          <w:szCs w:val="24"/>
        </w:rPr>
        <w:t>material sampling process</w:t>
      </w:r>
      <w:r w:rsidRPr="00AF5AAC">
        <w:rPr>
          <w:rFonts w:ascii="Times New Roman" w:hAnsi="Times New Roman" w:cs="Times New Roman"/>
          <w:sz w:val="24"/>
          <w:szCs w:val="24"/>
        </w:rPr>
        <w:t xml:space="preserve"> and which has a </w:t>
      </w:r>
      <w:r w:rsidRPr="00AF5AAC">
        <w:rPr>
          <w:rFonts w:ascii="Times New Roman" w:hAnsi="Times New Roman" w:cs="Times New Roman"/>
          <w:i/>
          <w:sz w:val="24"/>
          <w:szCs w:val="24"/>
        </w:rPr>
        <w:t>material sample role</w:t>
      </w:r>
      <w:r w:rsidRPr="00AF5AAC">
        <w:rPr>
          <w:rFonts w:ascii="Times New Roman" w:hAnsi="Times New Roman" w:cs="Times New Roman"/>
          <w:sz w:val="24"/>
          <w:szCs w:val="24"/>
        </w:rPr>
        <w:t xml:space="preserve">. Examples include a jar of ocean water, a herbarium specimen, a preserved animal in a museum collection, or a fossil specimen. If a sampling </w:t>
      </w:r>
      <w:r w:rsidRPr="0018468E">
        <w:rPr>
          <w:rFonts w:ascii="Times New Roman" w:hAnsi="Times New Roman" w:cs="Times New Roman"/>
          <w:sz w:val="24"/>
          <w:szCs w:val="24"/>
        </w:rPr>
        <w:t xml:space="preserve">process </w:t>
      </w:r>
      <w:r w:rsidRPr="0018468E">
        <w:rPr>
          <w:rFonts w:ascii="Times New Roman" w:hAnsi="Times New Roman"/>
          <w:sz w:val="24"/>
        </w:rPr>
        <w:t>is</w:t>
      </w:r>
      <w:r w:rsidRPr="00AF5AAC">
        <w:rPr>
          <w:rFonts w:ascii="Times New Roman" w:hAnsi="Times New Roman" w:cs="Times New Roman"/>
          <w:sz w:val="24"/>
          <w:szCs w:val="24"/>
        </w:rPr>
        <w:t xml:space="preserve"> carried out on a </w:t>
      </w:r>
      <w:r w:rsidRPr="00AF5AAC">
        <w:rPr>
          <w:rFonts w:ascii="Times New Roman" w:hAnsi="Times New Roman" w:cs="Times New Roman"/>
          <w:i/>
          <w:sz w:val="24"/>
          <w:szCs w:val="24"/>
        </w:rPr>
        <w:t>material sample</w:t>
      </w:r>
      <w:r w:rsidRPr="00AF5AAC">
        <w:rPr>
          <w:rFonts w:ascii="Times New Roman" w:hAnsi="Times New Roman" w:cs="Times New Roman"/>
          <w:sz w:val="24"/>
          <w:szCs w:val="24"/>
        </w:rPr>
        <w:t xml:space="preserve">, the resulting </w:t>
      </w:r>
      <w:r w:rsidRPr="00AF5AAC">
        <w:rPr>
          <w:rFonts w:ascii="Times New Roman" w:hAnsi="Times New Roman" w:cs="Times New Roman"/>
          <w:i/>
          <w:sz w:val="24"/>
          <w:szCs w:val="24"/>
        </w:rPr>
        <w:t>material sample</w:t>
      </w:r>
      <w:r w:rsidRPr="00AF5AAC">
        <w:rPr>
          <w:rFonts w:ascii="Times New Roman" w:hAnsi="Times New Roman" w:cs="Times New Roman"/>
          <w:sz w:val="24"/>
          <w:szCs w:val="24"/>
        </w:rPr>
        <w:t xml:space="preserve"> </w:t>
      </w:r>
      <w:r w:rsidRPr="0018468E">
        <w:rPr>
          <w:rFonts w:ascii="Times New Roman" w:hAnsi="Times New Roman" w:cs="Times New Roman"/>
          <w:sz w:val="24"/>
          <w:szCs w:val="24"/>
        </w:rPr>
        <w:t>will</w:t>
      </w:r>
      <w:r w:rsidRPr="00AF5AAC">
        <w:rPr>
          <w:rFonts w:ascii="Times New Roman" w:hAnsi="Times New Roman" w:cs="Times New Roman"/>
          <w:sz w:val="24"/>
          <w:szCs w:val="24"/>
        </w:rPr>
        <w:t xml:space="preserve"> be conceptually similar to the procedural notion of “subsample”. This is the consequence of </w:t>
      </w:r>
      <w:r w:rsidRPr="00AF5AAC">
        <w:rPr>
          <w:rFonts w:ascii="Times New Roman" w:hAnsi="Times New Roman" w:cs="Times New Roman"/>
          <w:i/>
          <w:sz w:val="24"/>
          <w:szCs w:val="24"/>
        </w:rPr>
        <w:t>material samples</w:t>
      </w:r>
      <w:r w:rsidRPr="00AF5AAC">
        <w:rPr>
          <w:rFonts w:ascii="Times New Roman" w:hAnsi="Times New Roman" w:cs="Times New Roman"/>
          <w:sz w:val="24"/>
          <w:szCs w:val="24"/>
        </w:rPr>
        <w:t xml:space="preserve"> being sequentially extracted from a </w:t>
      </w:r>
      <w:r w:rsidRPr="00AF5AAC">
        <w:rPr>
          <w:rFonts w:ascii="Times New Roman" w:hAnsi="Times New Roman" w:cs="Times New Roman"/>
          <w:i/>
          <w:sz w:val="24"/>
          <w:szCs w:val="24"/>
        </w:rPr>
        <w:t>material entity</w:t>
      </w:r>
      <w:r w:rsidRPr="00AF5AAC">
        <w:rPr>
          <w:rFonts w:ascii="Times New Roman" w:hAnsi="Times New Roman" w:cs="Times New Roman"/>
          <w:sz w:val="24"/>
          <w:szCs w:val="24"/>
        </w:rPr>
        <w:t xml:space="preserve"> with nested parts. For example, in an experimental process where DNA was extracted from a sample of a microbial community, itself extracted by filtration from a jar of marine water, </w:t>
      </w:r>
      <w:r w:rsidRPr="00AF5AAC">
        <w:rPr>
          <w:rFonts w:ascii="Times New Roman" w:hAnsi="Times New Roman" w:cs="Times New Roman"/>
          <w:i/>
          <w:sz w:val="24"/>
          <w:szCs w:val="24"/>
        </w:rPr>
        <w:t>material samples</w:t>
      </w:r>
      <w:r w:rsidRPr="00AF5AAC">
        <w:rPr>
          <w:rFonts w:ascii="Times New Roman" w:hAnsi="Times New Roman" w:cs="Times New Roman"/>
          <w:sz w:val="24"/>
          <w:szCs w:val="24"/>
        </w:rPr>
        <w:t xml:space="preserve"> downstream of the jar of marine water can be called subsamples. We are considering ways to logically connect samples and subsamples in the BCO, for example, through addition of a relation </w:t>
      </w:r>
      <w:ins w:id="15" w:author="John Wieczorek" w:date="2013-04-21T11:18:00Z">
        <w:r>
          <w:rPr>
            <w:rFonts w:ascii="Times New Roman" w:hAnsi="Times New Roman" w:cs="Times New Roman"/>
            <w:sz w:val="24"/>
            <w:szCs w:val="24"/>
          </w:rPr>
          <w:t>such as</w:t>
        </w:r>
      </w:ins>
      <w:del w:id="16" w:author="John Wieczorek" w:date="2013-04-21T11:18:00Z">
        <w:r w:rsidRPr="00AF5AAC" w:rsidDel="00C11EE4">
          <w:rPr>
            <w:rFonts w:ascii="Times New Roman" w:hAnsi="Times New Roman" w:cs="Times New Roman"/>
            <w:sz w:val="24"/>
            <w:szCs w:val="24"/>
          </w:rPr>
          <w:delText>like</w:delText>
        </w:r>
      </w:del>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is_subsample_of</w:t>
      </w:r>
      <w:r w:rsidRPr="00AF5AAC">
        <w:rPr>
          <w:rFonts w:ascii="Times New Roman" w:hAnsi="Times New Roman" w:cs="Times New Roman"/>
          <w:sz w:val="24"/>
          <w:szCs w:val="24"/>
        </w:rPr>
        <w:t xml:space="preserve"> that links two instances or through a new term for </w:t>
      </w:r>
      <w:r w:rsidRPr="00AF5AAC">
        <w:rPr>
          <w:rFonts w:ascii="Times New Roman" w:hAnsi="Times New Roman" w:cs="Times New Roman"/>
          <w:i/>
          <w:sz w:val="24"/>
          <w:szCs w:val="24"/>
        </w:rPr>
        <w:t>subsampling process</w:t>
      </w:r>
      <w:r w:rsidRPr="00AF5AAC">
        <w:rPr>
          <w:rFonts w:ascii="Times New Roman" w:hAnsi="Times New Roman" w:cs="Times New Roman"/>
          <w:sz w:val="24"/>
          <w:szCs w:val="24"/>
        </w:rPr>
        <w:t xml:space="preserve">. Alternatively, an instance-level representation of the targets and products of a </w:t>
      </w:r>
      <w:r w:rsidRPr="00AF5AAC">
        <w:rPr>
          <w:rFonts w:ascii="Times New Roman" w:hAnsi="Times New Roman" w:cs="Times New Roman"/>
          <w:i/>
          <w:sz w:val="24"/>
          <w:szCs w:val="24"/>
        </w:rPr>
        <w:t>sampling process</w:t>
      </w:r>
      <w:r w:rsidRPr="00AF5AAC">
        <w:rPr>
          <w:rFonts w:ascii="Times New Roman" w:hAnsi="Times New Roman" w:cs="Times New Roman"/>
          <w:sz w:val="24"/>
          <w:szCs w:val="24"/>
        </w:rPr>
        <w:t xml:space="preserve"> could be used to identify procedural subsamples, without the creation of an explicit </w:t>
      </w:r>
      <w:r w:rsidRPr="00AF5AAC">
        <w:rPr>
          <w:rFonts w:ascii="Times New Roman" w:hAnsi="Times New Roman" w:cs="Times New Roman"/>
          <w:i/>
          <w:sz w:val="24"/>
          <w:szCs w:val="24"/>
        </w:rPr>
        <w:t>subsample</w:t>
      </w:r>
      <w:r w:rsidRPr="00AF5AAC">
        <w:rPr>
          <w:rFonts w:ascii="Times New Roman" w:hAnsi="Times New Roman" w:cs="Times New Roman"/>
          <w:sz w:val="24"/>
          <w:szCs w:val="24"/>
        </w:rPr>
        <w:t xml:space="preserve"> class.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i/>
          <w:sz w:val="24"/>
          <w:szCs w:val="24"/>
        </w:rPr>
        <w:t>Material sampling process</w:t>
      </w:r>
      <w:r w:rsidRPr="00AF5AAC">
        <w:rPr>
          <w:rFonts w:ascii="Times New Roman" w:hAnsi="Times New Roman" w:cs="Times New Roman"/>
          <w:sz w:val="24"/>
          <w:szCs w:val="24"/>
        </w:rPr>
        <w:t xml:space="preserve"> (</w:t>
      </w:r>
      <w:r>
        <w:rPr>
          <w:rFonts w:ascii="Times New Roman" w:hAnsi="Times New Roman" w:cs="Times New Roman"/>
          <w:sz w:val="24"/>
          <w:szCs w:val="24"/>
        </w:rPr>
        <w:t>Figure 2B)</w:t>
      </w:r>
      <w:r w:rsidRPr="00AF5AAC">
        <w:rPr>
          <w:rFonts w:ascii="Times New Roman" w:hAnsi="Times New Roman" w:cs="Times New Roman"/>
          <w:sz w:val="24"/>
          <w:szCs w:val="24"/>
        </w:rPr>
        <w:t xml:space="preserve"> is a subclass of </w:t>
      </w:r>
      <w:r w:rsidRPr="00AF5AAC">
        <w:rPr>
          <w:rFonts w:ascii="Times New Roman" w:hAnsi="Times New Roman" w:cs="Times New Roman"/>
          <w:i/>
          <w:sz w:val="24"/>
          <w:szCs w:val="24"/>
        </w:rPr>
        <w:t>planned process</w:t>
      </w:r>
      <w:r w:rsidRPr="00AF5AAC">
        <w:rPr>
          <w:rFonts w:ascii="Times New Roman" w:hAnsi="Times New Roman" w:cs="Times New Roman"/>
          <w:sz w:val="24"/>
          <w:szCs w:val="24"/>
        </w:rPr>
        <w:t>, from the Ontology for Biomedical Investigations (</w:t>
      </w:r>
      <w:hyperlink r:id="rId34">
        <w:r w:rsidRPr="00AF5AAC">
          <w:rPr>
            <w:rFonts w:ascii="Times New Roman" w:hAnsi="Times New Roman" w:cs="Times New Roman"/>
            <w:color w:val="1155CC"/>
            <w:sz w:val="24"/>
            <w:szCs w:val="24"/>
            <w:u w:val="single"/>
          </w:rPr>
          <w:t>OBI</w:t>
        </w:r>
      </w:hyperlink>
      <w:r w:rsidRPr="00AF5AAC">
        <w:rPr>
          <w:rFonts w:ascii="Times New Roman" w:hAnsi="Times New Roman" w:cs="Times New Roman"/>
          <w:sz w:val="24"/>
          <w:szCs w:val="24"/>
        </w:rPr>
        <w:t>) [</w:t>
      </w:r>
      <w:r>
        <w:rPr>
          <w:rFonts w:ascii="Times New Roman" w:hAnsi="Times New Roman" w:cs="Times New Roman"/>
          <w:sz w:val="24"/>
          <w:szCs w:val="24"/>
        </w:rPr>
        <w:t>29</w:t>
      </w:r>
      <w:r w:rsidRPr="00AF5AAC">
        <w:rPr>
          <w:rFonts w:ascii="Times New Roman" w:hAnsi="Times New Roman" w:cs="Times New Roman"/>
          <w:sz w:val="24"/>
          <w:szCs w:val="24"/>
        </w:rPr>
        <w:t xml:space="preserve">]. Three other types of processes are also needed: a </w:t>
      </w:r>
      <w:r w:rsidRPr="00AF5AAC">
        <w:rPr>
          <w:rFonts w:ascii="Times New Roman" w:hAnsi="Times New Roman" w:cs="Times New Roman"/>
          <w:i/>
          <w:sz w:val="24"/>
          <w:szCs w:val="24"/>
        </w:rPr>
        <w:t>selecting process</w:t>
      </w:r>
      <w:r w:rsidRPr="00AF5AAC">
        <w:rPr>
          <w:rFonts w:ascii="Times New Roman" w:hAnsi="Times New Roman" w:cs="Times New Roman"/>
          <w:sz w:val="24"/>
          <w:szCs w:val="24"/>
        </w:rPr>
        <w:t xml:space="preserve"> (a planned process by which a person or machine decides that a particular material entity as worthy of collection), a </w:t>
      </w:r>
      <w:r w:rsidRPr="00AF5AAC">
        <w:rPr>
          <w:rFonts w:ascii="Times New Roman" w:hAnsi="Times New Roman" w:cs="Times New Roman"/>
          <w:i/>
          <w:sz w:val="24"/>
          <w:szCs w:val="24"/>
        </w:rPr>
        <w:t>physical extraction process</w:t>
      </w:r>
      <w:r w:rsidRPr="00AF5AAC">
        <w:rPr>
          <w:rFonts w:ascii="Times New Roman" w:hAnsi="Times New Roman" w:cs="Times New Roman"/>
          <w:sz w:val="24"/>
          <w:szCs w:val="24"/>
        </w:rPr>
        <w:t xml:space="preserve"> (a planned process that involves removing a material sample from one site to another), and a </w:t>
      </w:r>
      <w:r w:rsidRPr="00AF5AAC">
        <w:rPr>
          <w:rFonts w:ascii="Times New Roman" w:hAnsi="Times New Roman" w:cs="Times New Roman"/>
          <w:i/>
          <w:sz w:val="24"/>
          <w:szCs w:val="24"/>
        </w:rPr>
        <w:t>submitting process</w:t>
      </w:r>
      <w:r w:rsidRPr="00AF5AAC">
        <w:rPr>
          <w:rFonts w:ascii="Times New Roman" w:hAnsi="Times New Roman" w:cs="Times New Roman"/>
          <w:sz w:val="24"/>
          <w:szCs w:val="24"/>
        </w:rPr>
        <w:t xml:space="preserve"> (a planned process whereby a person submits a material sample to an organization). A </w:t>
      </w:r>
      <w:r w:rsidRPr="00AF5AAC">
        <w:rPr>
          <w:rFonts w:ascii="Times New Roman" w:hAnsi="Times New Roman" w:cs="Times New Roman"/>
          <w:i/>
          <w:sz w:val="24"/>
          <w:szCs w:val="24"/>
        </w:rPr>
        <w:t>material sampling process</w:t>
      </w:r>
      <w:r w:rsidRPr="00AF5AAC">
        <w:rPr>
          <w:rFonts w:ascii="Times New Roman" w:hAnsi="Times New Roman" w:cs="Times New Roman"/>
          <w:sz w:val="24"/>
          <w:szCs w:val="24"/>
        </w:rPr>
        <w:t xml:space="preserve"> is distinguished from an </w:t>
      </w:r>
      <w:r w:rsidRPr="00AF5AAC">
        <w:rPr>
          <w:rFonts w:ascii="Times New Roman" w:hAnsi="Times New Roman" w:cs="Times New Roman"/>
          <w:i/>
          <w:sz w:val="24"/>
          <w:szCs w:val="24"/>
        </w:rPr>
        <w:t>observing process</w:t>
      </w:r>
      <w:r w:rsidRPr="00AF5AAC">
        <w:rPr>
          <w:rFonts w:ascii="Times New Roman" w:hAnsi="Times New Roman" w:cs="Times New Roman"/>
          <w:sz w:val="24"/>
          <w:szCs w:val="24"/>
        </w:rPr>
        <w:t xml:space="preserve"> in that an </w:t>
      </w:r>
      <w:r w:rsidRPr="00AF5AAC">
        <w:rPr>
          <w:rFonts w:ascii="Times New Roman" w:hAnsi="Times New Roman" w:cs="Times New Roman"/>
          <w:i/>
          <w:sz w:val="24"/>
          <w:szCs w:val="24"/>
        </w:rPr>
        <w:t>observing process</w:t>
      </w:r>
      <w:r w:rsidRPr="00AF5AAC">
        <w:rPr>
          <w:rFonts w:ascii="Times New Roman" w:hAnsi="Times New Roman" w:cs="Times New Roman"/>
          <w:sz w:val="24"/>
          <w:szCs w:val="24"/>
        </w:rPr>
        <w:t xml:space="preserve"> has as output an </w:t>
      </w:r>
      <w:r w:rsidRPr="00AF5AAC">
        <w:rPr>
          <w:rFonts w:ascii="Times New Roman" w:hAnsi="Times New Roman" w:cs="Times New Roman"/>
          <w:i/>
          <w:sz w:val="24"/>
          <w:szCs w:val="24"/>
        </w:rPr>
        <w:t>information content entity</w:t>
      </w:r>
      <w:r w:rsidRPr="00AF5AAC">
        <w:rPr>
          <w:rFonts w:ascii="Times New Roman" w:hAnsi="Times New Roman" w:cs="Times New Roman"/>
          <w:sz w:val="24"/>
          <w:szCs w:val="24"/>
        </w:rPr>
        <w:t xml:space="preserve"> (from the Information Artifact Ontology or </w:t>
      </w:r>
      <w:hyperlink r:id="rId35">
        <w:r w:rsidRPr="00AF5AAC">
          <w:rPr>
            <w:rFonts w:ascii="Times New Roman" w:hAnsi="Times New Roman" w:cs="Times New Roman"/>
            <w:color w:val="1155CC"/>
            <w:sz w:val="24"/>
            <w:szCs w:val="24"/>
            <w:u w:val="single"/>
          </w:rPr>
          <w:t>IAO</w:t>
        </w:r>
      </w:hyperlink>
      <w:r w:rsidRPr="00AF5AAC">
        <w:rPr>
          <w:rFonts w:ascii="Times New Roman" w:hAnsi="Times New Roman" w:cs="Times New Roman"/>
          <w:sz w:val="24"/>
          <w:szCs w:val="24"/>
        </w:rPr>
        <w:t>) about some BFO:</w:t>
      </w:r>
      <w:r w:rsidRPr="00AF5AAC">
        <w:rPr>
          <w:rFonts w:ascii="Times New Roman" w:hAnsi="Times New Roman" w:cs="Times New Roman"/>
          <w:i/>
          <w:sz w:val="24"/>
          <w:szCs w:val="24"/>
        </w:rPr>
        <w:t>material entity</w:t>
      </w:r>
      <w:r w:rsidRPr="00AF5AAC">
        <w:rPr>
          <w:rFonts w:ascii="Times New Roman" w:hAnsi="Times New Roman" w:cs="Times New Roman"/>
          <w:sz w:val="24"/>
          <w:szCs w:val="24"/>
        </w:rPr>
        <w:t xml:space="preserve">, rather than a </w:t>
      </w:r>
      <w:r w:rsidRPr="00AF5AAC">
        <w:rPr>
          <w:rFonts w:ascii="Times New Roman" w:hAnsi="Times New Roman" w:cs="Times New Roman"/>
          <w:i/>
          <w:sz w:val="24"/>
          <w:szCs w:val="24"/>
        </w:rPr>
        <w:t>material sample</w:t>
      </w:r>
      <w:r>
        <w:rPr>
          <w:rFonts w:ascii="Times New Roman" w:hAnsi="Times New Roman" w:cs="Times New Roman"/>
          <w:sz w:val="24"/>
          <w:szCs w:val="24"/>
        </w:rPr>
        <w:t xml:space="preserve">, although both processes have a </w:t>
      </w:r>
      <w:r w:rsidRPr="003F36C3">
        <w:rPr>
          <w:rFonts w:ascii="Times New Roman" w:hAnsi="Times New Roman" w:cs="Times New Roman"/>
          <w:i/>
          <w:sz w:val="24"/>
          <w:szCs w:val="24"/>
        </w:rPr>
        <w:t>selecting process</w:t>
      </w:r>
      <w:r>
        <w:rPr>
          <w:rFonts w:ascii="Times New Roman" w:hAnsi="Times New Roman" w:cs="Times New Roman"/>
          <w:sz w:val="24"/>
          <w:szCs w:val="24"/>
        </w:rPr>
        <w:t xml:space="preserve"> as a part. Other processes related to biodiversity studies, such as photographing organisms or specimens, will also be covered by the BCO.</w:t>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i/>
          <w:sz w:val="24"/>
          <w:szCs w:val="24"/>
        </w:rPr>
        <w:t xml:space="preserve"> </w:t>
      </w:r>
    </w:p>
    <w:p w:rsidR="00A70A88" w:rsidRPr="00C21E1F" w:rsidRDefault="00A70A88" w:rsidP="00140652">
      <w:pPr>
        <w:jc w:val="both"/>
        <w:rPr>
          <w:rFonts w:ascii="Times New Roman" w:hAnsi="Times New Roman" w:cs="Times New Roman"/>
          <w:sz w:val="24"/>
          <w:szCs w:val="24"/>
        </w:rPr>
      </w:pPr>
      <w:r w:rsidRPr="00C21E1F">
        <w:rPr>
          <w:rFonts w:ascii="Times New Roman" w:hAnsi="Times New Roman" w:cs="Times New Roman"/>
          <w:sz w:val="24"/>
          <w:szCs w:val="24"/>
        </w:rPr>
        <w:t>The BCO imports a number of terms from other ontologies, including the entirety of the BFO and the IAO. The BFO serves as the upper-level framework for the BCO, while the IAO provides IAO:</w:t>
      </w:r>
      <w:r w:rsidRPr="00C21E1F">
        <w:rPr>
          <w:rFonts w:ascii="Times New Roman" w:hAnsi="Times New Roman" w:cs="Times New Roman"/>
          <w:i/>
          <w:iCs/>
          <w:sz w:val="24"/>
          <w:szCs w:val="24"/>
        </w:rPr>
        <w:t>information content entity</w:t>
      </w:r>
      <w:r>
        <w:rPr>
          <w:rFonts w:ascii="Times New Roman" w:hAnsi="Times New Roman" w:cs="Times New Roman"/>
          <w:sz w:val="24"/>
          <w:szCs w:val="24"/>
        </w:rPr>
        <w:t xml:space="preserve"> and its subclasses. These include</w:t>
      </w:r>
      <w:r w:rsidRPr="00C21E1F">
        <w:rPr>
          <w:rFonts w:ascii="Times New Roman" w:hAnsi="Times New Roman" w:cs="Times New Roman"/>
          <w:sz w:val="24"/>
          <w:szCs w:val="24"/>
        </w:rPr>
        <w:t xml:space="preserve"> IAO:</w:t>
      </w:r>
      <w:r w:rsidRPr="00C21E1F">
        <w:rPr>
          <w:rFonts w:ascii="Times New Roman" w:hAnsi="Times New Roman" w:cs="Times New Roman"/>
          <w:i/>
          <w:iCs/>
          <w:sz w:val="24"/>
          <w:szCs w:val="24"/>
        </w:rPr>
        <w:t>data item</w:t>
      </w:r>
      <w:r w:rsidRPr="00C21E1F">
        <w:rPr>
          <w:rFonts w:ascii="Times New Roman" w:hAnsi="Times New Roman" w:cs="Times New Roman"/>
          <w:sz w:val="24"/>
          <w:szCs w:val="24"/>
        </w:rPr>
        <w:t xml:space="preserve">, which represents information generated as a result of an assay, such as a DNA sequence as found in Genbank, or </w:t>
      </w:r>
      <w:r w:rsidRPr="0018468E">
        <w:rPr>
          <w:rFonts w:ascii="Times New Roman" w:hAnsi="Times New Roman"/>
          <w:sz w:val="24"/>
        </w:rPr>
        <w:t>IAO</w:t>
      </w:r>
      <w:r w:rsidRPr="00C21E1F">
        <w:rPr>
          <w:rFonts w:ascii="Times New Roman" w:hAnsi="Times New Roman" w:cs="Times New Roman"/>
          <w:i/>
          <w:iCs/>
          <w:sz w:val="24"/>
          <w:szCs w:val="24"/>
        </w:rPr>
        <w:t>:plan specification</w:t>
      </w:r>
      <w:r w:rsidRPr="00C21E1F">
        <w:rPr>
          <w:rFonts w:ascii="Times New Roman" w:hAnsi="Times New Roman" w:cs="Times New Roman"/>
          <w:sz w:val="24"/>
          <w:szCs w:val="24"/>
        </w:rPr>
        <w:t xml:space="preserve">, which represents the information in </w:t>
      </w:r>
      <w:del w:id="17" w:author="John Wieczorek" w:date="2013-04-21T10:38:00Z">
        <w:r w:rsidRPr="00C21E1F" w:rsidDel="00136F37">
          <w:rPr>
            <w:rFonts w:ascii="Times New Roman" w:hAnsi="Times New Roman" w:cs="Times New Roman"/>
            <w:sz w:val="24"/>
            <w:szCs w:val="24"/>
          </w:rPr>
          <w:delText xml:space="preserve">e.g., </w:delText>
        </w:r>
      </w:del>
      <w:r w:rsidRPr="00C21E1F">
        <w:rPr>
          <w:rFonts w:ascii="Times New Roman" w:hAnsi="Times New Roman" w:cs="Times New Roman"/>
          <w:sz w:val="24"/>
          <w:szCs w:val="24"/>
        </w:rPr>
        <w:t>an experimental protocol</w:t>
      </w:r>
      <w:ins w:id="18" w:author="John Wieczorek" w:date="2013-04-21T10:38:00Z">
        <w:r>
          <w:rPr>
            <w:rFonts w:ascii="Times New Roman" w:hAnsi="Times New Roman" w:cs="Times New Roman"/>
            <w:sz w:val="24"/>
            <w:szCs w:val="24"/>
          </w:rPr>
          <w:t>, for example</w:t>
        </w:r>
      </w:ins>
      <w:r w:rsidRPr="00C21E1F">
        <w:rPr>
          <w:rFonts w:ascii="Times New Roman" w:hAnsi="Times New Roman" w:cs="Times New Roman"/>
          <w:sz w:val="24"/>
          <w:szCs w:val="24"/>
        </w:rPr>
        <w:t>. CARO:</w:t>
      </w:r>
      <w:r w:rsidRPr="00C21E1F">
        <w:rPr>
          <w:rFonts w:ascii="Times New Roman" w:hAnsi="Times New Roman" w:cs="Times New Roman"/>
          <w:i/>
          <w:iCs/>
          <w:sz w:val="24"/>
          <w:szCs w:val="24"/>
        </w:rPr>
        <w:t>organism</w:t>
      </w:r>
      <w:r w:rsidRPr="00C21E1F">
        <w:rPr>
          <w:rFonts w:ascii="Times New Roman" w:hAnsi="Times New Roman" w:cs="Times New Roman"/>
          <w:sz w:val="24"/>
          <w:szCs w:val="24"/>
        </w:rPr>
        <w:t xml:space="preserve"> and</w:t>
      </w:r>
      <w:r w:rsidRPr="00C21E1F">
        <w:rPr>
          <w:rFonts w:ascii="Times New Roman" w:hAnsi="Times New Roman" w:cs="Times New Roman"/>
          <w:i/>
          <w:iCs/>
          <w:sz w:val="24"/>
          <w:szCs w:val="24"/>
        </w:rPr>
        <w:t xml:space="preserve"> </w:t>
      </w:r>
      <w:r w:rsidRPr="00C21E1F">
        <w:rPr>
          <w:rFonts w:ascii="Times New Roman" w:hAnsi="Times New Roman" w:cs="Times New Roman"/>
          <w:sz w:val="24"/>
          <w:szCs w:val="24"/>
        </w:rPr>
        <w:t>CARO</w:t>
      </w:r>
      <w:r w:rsidRPr="00C21E1F">
        <w:rPr>
          <w:rFonts w:ascii="Times New Roman" w:hAnsi="Times New Roman" w:cs="Times New Roman"/>
          <w:i/>
          <w:iCs/>
          <w:sz w:val="24"/>
          <w:szCs w:val="24"/>
        </w:rPr>
        <w:t>:organism or virus or viroid</w:t>
      </w:r>
      <w:r w:rsidRPr="00C21E1F">
        <w:rPr>
          <w:rFonts w:ascii="Times New Roman" w:hAnsi="Times New Roman" w:cs="Times New Roman"/>
          <w:sz w:val="24"/>
          <w:szCs w:val="24"/>
        </w:rPr>
        <w:t xml:space="preserve"> are imported from the Common Anatomy Reference Ontology [</w:t>
      </w:r>
      <w:r>
        <w:rPr>
          <w:rFonts w:ascii="Times New Roman" w:hAnsi="Times New Roman" w:cs="Times New Roman"/>
          <w:sz w:val="24"/>
          <w:szCs w:val="24"/>
        </w:rPr>
        <w:t>30</w:t>
      </w:r>
      <w:r w:rsidRPr="00C21E1F">
        <w:rPr>
          <w:rFonts w:ascii="Times New Roman" w:hAnsi="Times New Roman" w:cs="Times New Roman"/>
          <w:sz w:val="24"/>
          <w:szCs w:val="24"/>
        </w:rPr>
        <w:t xml:space="preserve">]. </w:t>
      </w:r>
    </w:p>
    <w:p w:rsidR="00A70A88" w:rsidRPr="00C21E1F" w:rsidRDefault="00A70A88" w:rsidP="00140652">
      <w:pPr>
        <w:pStyle w:val="Heading3"/>
        <w:jc w:val="both"/>
        <w:rPr>
          <w:rFonts w:ascii="Times New Roman" w:hAnsi="Times New Roman" w:cs="Times New Roman"/>
          <w:b w:val="0"/>
          <w:color w:val="000000"/>
          <w:szCs w:val="24"/>
        </w:rPr>
      </w:pPr>
      <w:bookmarkStart w:id="19" w:name="h.cu6v794opyos" w:colFirst="0" w:colLast="0"/>
      <w:bookmarkEnd w:id="19"/>
      <w:r w:rsidRPr="00C21E1F">
        <w:rPr>
          <w:rFonts w:ascii="Times New Roman" w:hAnsi="Times New Roman" w:cs="Times New Roman"/>
          <w:b w:val="0"/>
          <w:color w:val="000000"/>
          <w:szCs w:val="24"/>
        </w:rPr>
        <w:t>OBI is an ontology that aims to enable</w:t>
      </w:r>
      <w:r>
        <w:rPr>
          <w:rFonts w:ascii="Times New Roman" w:hAnsi="Times New Roman" w:cs="Times New Roman"/>
          <w:b w:val="0"/>
          <w:color w:val="000000"/>
          <w:szCs w:val="24"/>
        </w:rPr>
        <w:t xml:space="preserve"> the description of</w:t>
      </w:r>
      <w:r w:rsidRPr="00C21E1F">
        <w:rPr>
          <w:rFonts w:ascii="Times New Roman" w:hAnsi="Times New Roman" w:cs="Times New Roman"/>
          <w:b w:val="0"/>
          <w:color w:val="000000"/>
          <w:szCs w:val="24"/>
        </w:rPr>
        <w:t xml:space="preserve"> all biological and clinical investigati</w:t>
      </w:r>
      <w:r>
        <w:rPr>
          <w:rFonts w:ascii="Times New Roman" w:hAnsi="Times New Roman" w:cs="Times New Roman"/>
          <w:b w:val="0"/>
          <w:color w:val="000000"/>
          <w:szCs w:val="24"/>
        </w:rPr>
        <w:t>ons with a shared vocabulary [29</w:t>
      </w:r>
      <w:r w:rsidRPr="00C21E1F">
        <w:rPr>
          <w:rFonts w:ascii="Times New Roman" w:hAnsi="Times New Roman" w:cs="Times New Roman"/>
          <w:b w:val="0"/>
          <w:color w:val="000000"/>
          <w:szCs w:val="24"/>
        </w:rPr>
        <w:t>].</w:t>
      </w:r>
      <w:r>
        <w:rPr>
          <w:rFonts w:ascii="Times New Roman" w:hAnsi="Times New Roman" w:cs="Times New Roman"/>
          <w:b w:val="0"/>
          <w:color w:val="000000"/>
          <w:szCs w:val="24"/>
        </w:rPr>
        <w:t xml:space="preserve"> </w:t>
      </w:r>
      <w:r w:rsidRPr="00C21E1F">
        <w:rPr>
          <w:rFonts w:ascii="Times New Roman" w:hAnsi="Times New Roman" w:cs="Times New Roman"/>
          <w:b w:val="0"/>
          <w:color w:val="000000"/>
          <w:szCs w:val="24"/>
        </w:rPr>
        <w:t>The notion</w:t>
      </w:r>
      <w:r>
        <w:rPr>
          <w:rFonts w:ascii="Times New Roman" w:hAnsi="Times New Roman" w:cs="Times New Roman"/>
          <w:b w:val="0"/>
          <w:color w:val="000000"/>
          <w:szCs w:val="24"/>
        </w:rPr>
        <w:t>s of material sample, subsample, observation, and measurement</w:t>
      </w:r>
      <w:r w:rsidRPr="00C21E1F">
        <w:rPr>
          <w:rFonts w:ascii="Times New Roman" w:hAnsi="Times New Roman" w:cs="Times New Roman"/>
          <w:b w:val="0"/>
          <w:color w:val="000000"/>
          <w:szCs w:val="24"/>
        </w:rPr>
        <w:t xml:space="preserve"> are all covered in OBI</w:t>
      </w:r>
      <w:ins w:id="20" w:author="John Wieczorek" w:date="2013-04-21T10:39:00Z">
        <w:r>
          <w:rPr>
            <w:rFonts w:ascii="Times New Roman" w:hAnsi="Times New Roman" w:cs="Times New Roman"/>
            <w:b w:val="0"/>
            <w:color w:val="000000"/>
            <w:szCs w:val="24"/>
          </w:rPr>
          <w:t>,</w:t>
        </w:r>
      </w:ins>
      <w:r w:rsidRPr="00C21E1F">
        <w:rPr>
          <w:rFonts w:ascii="Times New Roman" w:hAnsi="Times New Roman" w:cs="Times New Roman"/>
          <w:b w:val="0"/>
          <w:color w:val="000000"/>
          <w:szCs w:val="24"/>
        </w:rPr>
        <w:t xml:space="preserve"> but were developed independent</w:t>
      </w:r>
      <w:ins w:id="21" w:author="John Wieczorek" w:date="2013-04-21T10:40:00Z">
        <w:r>
          <w:rPr>
            <w:rFonts w:ascii="Times New Roman" w:hAnsi="Times New Roman" w:cs="Times New Roman"/>
            <w:b w:val="0"/>
            <w:color w:val="000000"/>
            <w:szCs w:val="24"/>
          </w:rPr>
          <w:t>ly</w:t>
        </w:r>
      </w:ins>
      <w:r w:rsidRPr="00C21E1F">
        <w:rPr>
          <w:rFonts w:ascii="Times New Roman" w:hAnsi="Times New Roman" w:cs="Times New Roman"/>
          <w:b w:val="0"/>
          <w:color w:val="000000"/>
          <w:szCs w:val="24"/>
        </w:rPr>
        <w:t xml:space="preserve"> of the BCO effort</w:t>
      </w:r>
      <w:ins w:id="22" w:author="John Wieczorek" w:date="2013-04-21T10:40:00Z">
        <w:r>
          <w:rPr>
            <w:rFonts w:ascii="Times New Roman" w:hAnsi="Times New Roman" w:cs="Times New Roman"/>
            <w:b w:val="0"/>
            <w:color w:val="000000"/>
            <w:szCs w:val="24"/>
          </w:rPr>
          <w:t>, Coordination between OBI and BCO is just beginning.</w:t>
        </w:r>
      </w:ins>
      <w:del w:id="23" w:author="John Wieczorek" w:date="2013-04-21T10:40:00Z">
        <w:r w:rsidRPr="00C21E1F" w:rsidDel="00136F37">
          <w:rPr>
            <w:rFonts w:ascii="Times New Roman" w:hAnsi="Times New Roman" w:cs="Times New Roman"/>
            <w:b w:val="0"/>
            <w:color w:val="000000"/>
            <w:szCs w:val="24"/>
          </w:rPr>
          <w:delText>, so that coordination is just now starting.</w:delText>
        </w:r>
      </w:del>
      <w:r w:rsidRPr="00C21E1F">
        <w:rPr>
          <w:rFonts w:ascii="Times New Roman" w:hAnsi="Times New Roman" w:cs="Times New Roman"/>
          <w:b w:val="0"/>
          <w:color w:val="000000"/>
          <w:szCs w:val="24"/>
        </w:rPr>
        <w:t xml:space="preserve"> At first blush, the shared terms align well between the BCO and OBI, and several OBI terms are included directly in the BCO. However, given </w:t>
      </w:r>
      <w:r>
        <w:rPr>
          <w:rFonts w:ascii="Times New Roman" w:hAnsi="Times New Roman" w:cs="Times New Roman"/>
          <w:b w:val="0"/>
          <w:color w:val="000000"/>
          <w:szCs w:val="24"/>
        </w:rPr>
        <w:t>the</w:t>
      </w:r>
      <w:r w:rsidRPr="00C21E1F">
        <w:rPr>
          <w:rFonts w:ascii="Times New Roman" w:hAnsi="Times New Roman" w:cs="Times New Roman"/>
          <w:b w:val="0"/>
          <w:color w:val="000000"/>
          <w:szCs w:val="24"/>
        </w:rPr>
        <w:t xml:space="preserve"> much broader scope</w:t>
      </w:r>
      <w:r>
        <w:rPr>
          <w:rFonts w:ascii="Times New Roman" w:hAnsi="Times New Roman" w:cs="Times New Roman"/>
          <w:b w:val="0"/>
          <w:color w:val="000000"/>
          <w:szCs w:val="24"/>
        </w:rPr>
        <w:t xml:space="preserve"> of OBI</w:t>
      </w:r>
      <w:r w:rsidRPr="00C21E1F">
        <w:rPr>
          <w:rFonts w:ascii="Times New Roman" w:hAnsi="Times New Roman" w:cs="Times New Roman"/>
          <w:b w:val="0"/>
          <w:color w:val="000000"/>
          <w:szCs w:val="24"/>
        </w:rPr>
        <w:t xml:space="preserve">, many of OBI’s term names are not familiar to biodiversity scientists, even if the definitions are familiar. We are considering ways to align the BCO with OBI, such as importing OBI terms into BCO </w:t>
      </w:r>
      <w:del w:id="24" w:author="John Wieczorek" w:date="2013-04-21T10:41:00Z">
        <w:r w:rsidRPr="00C21E1F" w:rsidDel="00136F37">
          <w:rPr>
            <w:rFonts w:ascii="Times New Roman" w:hAnsi="Times New Roman" w:cs="Times New Roman"/>
            <w:b w:val="0"/>
            <w:color w:val="000000"/>
            <w:szCs w:val="24"/>
          </w:rPr>
          <w:delText xml:space="preserve">but </w:delText>
        </w:r>
      </w:del>
      <w:ins w:id="25" w:author="John Wieczorek" w:date="2013-04-21T10:41:00Z">
        <w:r>
          <w:rPr>
            <w:rFonts w:ascii="Times New Roman" w:hAnsi="Times New Roman" w:cs="Times New Roman"/>
            <w:b w:val="0"/>
            <w:color w:val="000000"/>
            <w:szCs w:val="24"/>
          </w:rPr>
          <w:t>while</w:t>
        </w:r>
        <w:r w:rsidRPr="00C21E1F">
          <w:rPr>
            <w:rFonts w:ascii="Times New Roman" w:hAnsi="Times New Roman" w:cs="Times New Roman"/>
            <w:b w:val="0"/>
            <w:color w:val="000000"/>
            <w:szCs w:val="24"/>
          </w:rPr>
          <w:t xml:space="preserve"> </w:t>
        </w:r>
      </w:ins>
      <w:r w:rsidRPr="00C21E1F">
        <w:rPr>
          <w:rFonts w:ascii="Times New Roman" w:hAnsi="Times New Roman" w:cs="Times New Roman"/>
          <w:b w:val="0"/>
          <w:color w:val="000000"/>
          <w:szCs w:val="24"/>
        </w:rPr>
        <w:t>providing them with alternative labels readily understandable to biodiversity scientists. The future use of OBI terms in BCO will ensure that it is interoperable with other descriptions of investigations in the OBO foundry.</w:t>
      </w:r>
    </w:p>
    <w:p w:rsidR="00A70A88" w:rsidRPr="00AF5AAC" w:rsidRDefault="00A70A88" w:rsidP="00140652">
      <w:pPr>
        <w:pStyle w:val="Heading3"/>
        <w:jc w:val="both"/>
        <w:rPr>
          <w:rFonts w:ascii="Times New Roman" w:hAnsi="Times New Roman" w:cs="Times New Roman"/>
          <w:szCs w:val="24"/>
        </w:rPr>
      </w:pPr>
      <w:r w:rsidRPr="00AF5AAC">
        <w:rPr>
          <w:rFonts w:ascii="Times New Roman" w:hAnsi="Times New Roman" w:cs="Times New Roman"/>
          <w:b w:val="0"/>
          <w:i/>
          <w:color w:val="000000"/>
          <w:szCs w:val="24"/>
        </w:rPr>
        <w:t>The Environment Ontology</w:t>
      </w:r>
    </w:p>
    <w:p w:rsidR="00A70A88" w:rsidRPr="00BF6E36"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EnvO is a community-devel</w:t>
      </w:r>
      <w:r>
        <w:rPr>
          <w:rFonts w:ascii="Times New Roman" w:hAnsi="Times New Roman" w:cs="Times New Roman"/>
          <w:sz w:val="24"/>
          <w:szCs w:val="24"/>
        </w:rPr>
        <w:t>oped ontology for the standardiz</w:t>
      </w:r>
      <w:r w:rsidRPr="00AF5AAC">
        <w:rPr>
          <w:rFonts w:ascii="Times New Roman" w:hAnsi="Times New Roman" w:cs="Times New Roman"/>
          <w:sz w:val="24"/>
          <w:szCs w:val="24"/>
        </w:rPr>
        <w:t>ed description of environments.</w:t>
      </w:r>
      <w:r>
        <w:rPr>
          <w:rFonts w:ascii="Times New Roman" w:hAnsi="Times New Roman" w:cs="Times New Roman"/>
          <w:sz w:val="24"/>
          <w:szCs w:val="24"/>
        </w:rPr>
        <w:t xml:space="preserve"> </w:t>
      </w:r>
      <w:r w:rsidRPr="00AF5AAC">
        <w:rPr>
          <w:rFonts w:ascii="Times New Roman" w:hAnsi="Times New Roman" w:cs="Times New Roman"/>
          <w:sz w:val="24"/>
          <w:szCs w:val="24"/>
        </w:rPr>
        <w:t>Any instances of a BCO:</w:t>
      </w:r>
      <w:r w:rsidRPr="00AF5AAC">
        <w:rPr>
          <w:rFonts w:ascii="Times New Roman" w:hAnsi="Times New Roman" w:cs="Times New Roman"/>
          <w:i/>
          <w:sz w:val="24"/>
          <w:szCs w:val="24"/>
        </w:rPr>
        <w:t>material sample</w:t>
      </w:r>
      <w:r w:rsidRPr="00AF5AAC">
        <w:rPr>
          <w:rFonts w:ascii="Times New Roman" w:hAnsi="Times New Roman" w:cs="Times New Roman"/>
          <w:sz w:val="24"/>
          <w:szCs w:val="24"/>
        </w:rPr>
        <w:t xml:space="preserve"> or BFO:</w:t>
      </w:r>
      <w:r w:rsidRPr="00AF5AAC">
        <w:rPr>
          <w:rFonts w:ascii="Times New Roman" w:hAnsi="Times New Roman" w:cs="Times New Roman"/>
          <w:i/>
          <w:sz w:val="24"/>
          <w:szCs w:val="24"/>
        </w:rPr>
        <w:t>process</w:t>
      </w:r>
      <w:r w:rsidRPr="00AF5AAC">
        <w:rPr>
          <w:rFonts w:ascii="Times New Roman" w:hAnsi="Times New Roman" w:cs="Times New Roman"/>
          <w:sz w:val="24"/>
          <w:szCs w:val="24"/>
        </w:rPr>
        <w:t xml:space="preserve"> may be annotated with and contextualized by EnvO terms. Pertinent examples include instances of a BCO: </w:t>
      </w:r>
      <w:r w:rsidRPr="00AF5AAC">
        <w:rPr>
          <w:rFonts w:ascii="Times New Roman" w:hAnsi="Times New Roman" w:cs="Times New Roman"/>
          <w:i/>
          <w:sz w:val="24"/>
          <w:szCs w:val="24"/>
        </w:rPr>
        <w:t xml:space="preserve">material sample, sampling process, </w:t>
      </w:r>
      <w:r w:rsidRPr="00AF5AAC">
        <w:rPr>
          <w:rFonts w:ascii="Times New Roman" w:hAnsi="Times New Roman" w:cs="Times New Roman"/>
          <w:sz w:val="24"/>
          <w:szCs w:val="24"/>
        </w:rPr>
        <w:t xml:space="preserve">or </w:t>
      </w:r>
      <w:r w:rsidRPr="00AF5AAC">
        <w:rPr>
          <w:rFonts w:ascii="Times New Roman" w:hAnsi="Times New Roman" w:cs="Times New Roman"/>
          <w:i/>
          <w:sz w:val="24"/>
          <w:szCs w:val="24"/>
        </w:rPr>
        <w:t xml:space="preserve">observing process </w:t>
      </w:r>
      <w:r w:rsidRPr="00AF5AAC">
        <w:rPr>
          <w:rFonts w:ascii="Times New Roman" w:hAnsi="Times New Roman" w:cs="Times New Roman"/>
          <w:sz w:val="24"/>
          <w:szCs w:val="24"/>
        </w:rPr>
        <w:t>as well as those of a PCO:</w:t>
      </w:r>
      <w:r w:rsidRPr="00AF5AAC">
        <w:rPr>
          <w:rFonts w:ascii="Times New Roman" w:hAnsi="Times New Roman" w:cs="Times New Roman"/>
          <w:i/>
          <w:sz w:val="24"/>
          <w:szCs w:val="24"/>
        </w:rPr>
        <w:t xml:space="preserve">species, population, </w:t>
      </w:r>
      <w:r w:rsidRPr="00AF5AAC">
        <w:rPr>
          <w:rFonts w:ascii="Times New Roman" w:hAnsi="Times New Roman" w:cs="Times New Roman"/>
          <w:sz w:val="24"/>
          <w:szCs w:val="24"/>
        </w:rPr>
        <w:t xml:space="preserve">or </w:t>
      </w:r>
      <w:r w:rsidRPr="00AF5AAC">
        <w:rPr>
          <w:rFonts w:ascii="Times New Roman" w:hAnsi="Times New Roman" w:cs="Times New Roman"/>
          <w:i/>
          <w:sz w:val="24"/>
          <w:szCs w:val="24"/>
        </w:rPr>
        <w:t>community</w:t>
      </w:r>
      <w:r w:rsidRPr="00BF6E36">
        <w:rPr>
          <w:rFonts w:ascii="Times New Roman" w:hAnsi="Times New Roman" w:cs="Times New Roman"/>
          <w:sz w:val="24"/>
          <w:szCs w:val="24"/>
        </w:rPr>
        <w:t xml:space="preserve">. Importantly, EnvO’s terms make no reference to specific locations; however, EnvO annotations are naturally linked to geospatial information, which may be expressed with resources such as </w:t>
      </w:r>
      <w:hyperlink r:id="rId36" w:history="1">
        <w:r w:rsidRPr="00BF6E36">
          <w:rPr>
            <w:rStyle w:val="Hyperlink"/>
            <w:rFonts w:ascii="Times New Roman" w:hAnsi="Times New Roman" w:cs="Arial"/>
            <w:color w:val="0033CC"/>
            <w:sz w:val="24"/>
            <w:szCs w:val="24"/>
            <w:shd w:val="clear" w:color="auto" w:fill="FFFFFF"/>
          </w:rPr>
          <w:t>GAZ</w:t>
        </w:r>
      </w:hyperlink>
      <w:r w:rsidRPr="00BF6E36">
        <w:rPr>
          <w:rFonts w:ascii="Times New Roman" w:hAnsi="Times New Roman" w:cs="Times New Roman"/>
          <w:sz w:val="24"/>
          <w:szCs w:val="24"/>
        </w:rPr>
        <w:t>, a first step towards an open source gazetteer constructed on ontological principles.</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EnvO is currently being aligned with the OBO Foundry principles and BFO. The latest version, in OBO format, may be found on EnvO’s website (</w:t>
      </w:r>
      <w:hyperlink r:id="rId37">
        <w:r w:rsidRPr="00AF5AAC">
          <w:rPr>
            <w:rFonts w:ascii="Times New Roman" w:hAnsi="Times New Roman" w:cs="Times New Roman"/>
            <w:color w:val="1155CC"/>
            <w:sz w:val="24"/>
            <w:szCs w:val="24"/>
            <w:u w:val="single"/>
          </w:rPr>
          <w:t>www.environmentontology.org</w:t>
        </w:r>
      </w:hyperlink>
      <w:r w:rsidRPr="00AF5AAC">
        <w:rPr>
          <w:rFonts w:ascii="Times New Roman" w:hAnsi="Times New Roman" w:cs="Times New Roman"/>
          <w:sz w:val="24"/>
          <w:szCs w:val="24"/>
        </w:rPr>
        <w:t>) or through its Google code repository (</w:t>
      </w:r>
      <w:hyperlink r:id="rId38">
        <w:r w:rsidRPr="00AF5AAC">
          <w:rPr>
            <w:rFonts w:ascii="Times New Roman" w:hAnsi="Times New Roman" w:cs="Times New Roman"/>
            <w:color w:val="1155CC"/>
            <w:sz w:val="24"/>
            <w:szCs w:val="24"/>
            <w:u w:val="single"/>
          </w:rPr>
          <w:t>http://envo.googlecode.com</w:t>
        </w:r>
      </w:hyperlink>
      <w:r w:rsidRPr="00AF5AAC">
        <w:rPr>
          <w:rFonts w:ascii="Times New Roman" w:hAnsi="Times New Roman" w:cs="Times New Roman"/>
          <w:sz w:val="24"/>
          <w:szCs w:val="24"/>
        </w:rPr>
        <w:t xml:space="preserve">). Recently, EnvO has been approved as a project under the Genomic Standards Consortium (GSC) framework and is used in the </w:t>
      </w:r>
      <w:r>
        <w:rPr>
          <w:rFonts w:ascii="Times New Roman" w:hAnsi="Times New Roman" w:cs="Times New Roman"/>
          <w:sz w:val="24"/>
          <w:szCs w:val="24"/>
        </w:rPr>
        <w:t>MIxS</w:t>
      </w:r>
      <w:r w:rsidRPr="00AF5AAC">
        <w:rPr>
          <w:rFonts w:ascii="Times New Roman" w:hAnsi="Times New Roman" w:cs="Times New Roman"/>
          <w:sz w:val="24"/>
          <w:szCs w:val="24"/>
        </w:rPr>
        <w:t xml:space="preserve"> checklist [</w:t>
      </w:r>
      <w:r>
        <w:rPr>
          <w:rFonts w:ascii="Times New Roman" w:hAnsi="Times New Roman" w:cs="Times New Roman"/>
          <w:sz w:val="24"/>
          <w:szCs w:val="24"/>
        </w:rPr>
        <w:t>21</w:t>
      </w:r>
      <w:r w:rsidRPr="00AF5AAC">
        <w:rPr>
          <w:rFonts w:ascii="Times New Roman" w:hAnsi="Times New Roman" w:cs="Times New Roman"/>
          <w:sz w:val="24"/>
          <w:szCs w:val="24"/>
        </w:rPr>
        <w:t xml:space="preserve">]. Several other users are listed on the EnvO website.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As of 2</w:t>
      </w:r>
      <w:r>
        <w:rPr>
          <w:rFonts w:ascii="Times New Roman" w:hAnsi="Times New Roman" w:cs="Times New Roman"/>
          <w:sz w:val="24"/>
          <w:szCs w:val="24"/>
        </w:rPr>
        <w:t>013-Mar</w:t>
      </w:r>
      <w:r w:rsidRPr="00AF5AAC">
        <w:rPr>
          <w:rFonts w:ascii="Times New Roman" w:hAnsi="Times New Roman" w:cs="Times New Roman"/>
          <w:sz w:val="24"/>
          <w:szCs w:val="24"/>
        </w:rPr>
        <w:t>-01, EnvO comprised 1556 classes</w:t>
      </w:r>
      <w:commentRangeStart w:id="26"/>
      <w:r w:rsidRPr="00AF5AAC">
        <w:rPr>
          <w:rFonts w:ascii="Times New Roman" w:hAnsi="Times New Roman" w:cs="Times New Roman"/>
          <w:color w:val="444444"/>
          <w:sz w:val="24"/>
          <w:szCs w:val="24"/>
          <w:highlight w:val="white"/>
          <w:vertAlign w:val="superscript"/>
        </w:rPr>
        <w:footnoteReference w:id="3"/>
      </w:r>
      <w:r w:rsidRPr="00AF5AAC">
        <w:rPr>
          <w:rFonts w:ascii="Times New Roman" w:hAnsi="Times New Roman" w:cs="Times New Roman"/>
          <w:sz w:val="24"/>
          <w:szCs w:val="24"/>
        </w:rPr>
        <w:t xml:space="preserve"> </w:t>
      </w:r>
      <w:commentRangeEnd w:id="26"/>
      <w:r>
        <w:rPr>
          <w:rStyle w:val="CommentReference"/>
        </w:rPr>
        <w:commentReference w:id="26"/>
      </w:r>
      <w:r w:rsidRPr="00AF5AAC">
        <w:rPr>
          <w:rFonts w:ascii="Times New Roman" w:hAnsi="Times New Roman" w:cs="Times New Roman"/>
          <w:sz w:val="24"/>
          <w:szCs w:val="24"/>
        </w:rPr>
        <w:t xml:space="preserve">partitioned into three hierarchies: </w:t>
      </w:r>
      <w:r w:rsidRPr="00AF5AAC">
        <w:rPr>
          <w:rFonts w:ascii="Times New Roman" w:hAnsi="Times New Roman" w:cs="Times New Roman"/>
          <w:i/>
          <w:sz w:val="24"/>
          <w:szCs w:val="24"/>
        </w:rPr>
        <w:t>biome,</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environmental feature</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environmental material</w:t>
      </w:r>
      <w:r w:rsidRPr="00AF5AAC">
        <w:rPr>
          <w:rFonts w:ascii="Times New Roman" w:hAnsi="Times New Roman" w:cs="Times New Roman"/>
          <w:sz w:val="24"/>
          <w:szCs w:val="24"/>
        </w:rPr>
        <w:t xml:space="preserve">. When annotating entities with EnvO, terms from each of these hierarchies should be combined to describe environments across a range of granularity. EnvO’s </w:t>
      </w:r>
      <w:r w:rsidRPr="00AF5AAC">
        <w:rPr>
          <w:rFonts w:ascii="Times New Roman" w:hAnsi="Times New Roman" w:cs="Times New Roman"/>
          <w:i/>
          <w:sz w:val="24"/>
          <w:szCs w:val="24"/>
        </w:rPr>
        <w:t>biome</w:t>
      </w:r>
      <w:r w:rsidRPr="00AF5AAC">
        <w:rPr>
          <w:rFonts w:ascii="Times New Roman" w:hAnsi="Times New Roman" w:cs="Times New Roman"/>
          <w:sz w:val="24"/>
          <w:szCs w:val="24"/>
        </w:rPr>
        <w:t xml:space="preserve"> terms aim to describe the broad, ecosystemic context </w:t>
      </w:r>
      <w:ins w:id="29" w:author="John Wieczorek" w:date="2013-04-21T11:07:00Z">
        <w:r>
          <w:rPr>
            <w:rFonts w:ascii="Times New Roman" w:hAnsi="Times New Roman" w:cs="Times New Roman"/>
            <w:sz w:val="24"/>
            <w:szCs w:val="24"/>
          </w:rPr>
          <w:t xml:space="preserve">in which </w:t>
        </w:r>
      </w:ins>
      <w:r w:rsidRPr="00AF5AAC">
        <w:rPr>
          <w:rFonts w:ascii="Times New Roman" w:hAnsi="Times New Roman" w:cs="Times New Roman"/>
          <w:sz w:val="24"/>
          <w:szCs w:val="24"/>
        </w:rPr>
        <w:t>a given entity (henceforth: an occupant) is immersed</w:t>
      </w:r>
      <w:del w:id="30" w:author="John Wieczorek" w:date="2013-04-21T11:07:00Z">
        <w:r w:rsidRPr="00AF5AAC" w:rsidDel="0065118B">
          <w:rPr>
            <w:rFonts w:ascii="Times New Roman" w:hAnsi="Times New Roman" w:cs="Times New Roman"/>
            <w:sz w:val="24"/>
            <w:szCs w:val="24"/>
          </w:rPr>
          <w:delText xml:space="preserve"> in</w:delText>
        </w:r>
      </w:del>
      <w:r w:rsidRPr="00AF5AAC">
        <w:rPr>
          <w:rFonts w:ascii="Times New Roman" w:hAnsi="Times New Roman" w:cs="Times New Roman"/>
          <w:sz w:val="24"/>
          <w:szCs w:val="24"/>
        </w:rPr>
        <w:t xml:space="preserve">. Rather than being scale-dependent, the boundaries of a given </w:t>
      </w:r>
      <w:r w:rsidRPr="00AF5AAC">
        <w:rPr>
          <w:rFonts w:ascii="Times New Roman" w:hAnsi="Times New Roman" w:cs="Times New Roman"/>
          <w:i/>
          <w:sz w:val="24"/>
          <w:szCs w:val="24"/>
        </w:rPr>
        <w:t xml:space="preserve">biome </w:t>
      </w:r>
      <w:r w:rsidRPr="00AF5AAC">
        <w:rPr>
          <w:rFonts w:ascii="Times New Roman" w:hAnsi="Times New Roman" w:cs="Times New Roman"/>
          <w:sz w:val="24"/>
          <w:szCs w:val="24"/>
        </w:rPr>
        <w:t>are defined by the spatial range of a PCO:</w:t>
      </w:r>
      <w:r w:rsidRPr="00AF5AAC">
        <w:rPr>
          <w:rFonts w:ascii="Times New Roman" w:hAnsi="Times New Roman" w:cs="Times New Roman"/>
          <w:i/>
          <w:sz w:val="24"/>
          <w:szCs w:val="24"/>
        </w:rPr>
        <w:t>community</w:t>
      </w:r>
      <w:r w:rsidRPr="00AF5AAC">
        <w:rPr>
          <w:rFonts w:ascii="Times New Roman" w:hAnsi="Times New Roman" w:cs="Times New Roman"/>
          <w:sz w:val="24"/>
          <w:szCs w:val="24"/>
        </w:rPr>
        <w:t xml:space="preserve">, which shows adaptations to a set of structuring environmental conditions (such as water or light availability) conserved over that </w:t>
      </w:r>
      <w:r w:rsidRPr="00AF5AAC">
        <w:rPr>
          <w:rFonts w:ascii="Times New Roman" w:hAnsi="Times New Roman" w:cs="Times New Roman"/>
          <w:i/>
          <w:sz w:val="24"/>
          <w:szCs w:val="24"/>
        </w:rPr>
        <w:t>biome</w:t>
      </w:r>
      <w:r w:rsidRPr="00AF5AAC">
        <w:rPr>
          <w:rFonts w:ascii="Times New Roman" w:hAnsi="Times New Roman" w:cs="Times New Roman"/>
          <w:sz w:val="24"/>
          <w:szCs w:val="24"/>
        </w:rPr>
        <w:t xml:space="preserve">. Next, children of the </w:t>
      </w:r>
      <w:r w:rsidRPr="00AF5AAC">
        <w:rPr>
          <w:rFonts w:ascii="Times New Roman" w:hAnsi="Times New Roman" w:cs="Times New Roman"/>
          <w:i/>
          <w:sz w:val="24"/>
          <w:szCs w:val="24"/>
        </w:rPr>
        <w:t>environmental feature</w:t>
      </w:r>
      <w:r w:rsidRPr="00AF5AAC">
        <w:rPr>
          <w:rFonts w:ascii="Times New Roman" w:hAnsi="Times New Roman" w:cs="Times New Roman"/>
          <w:sz w:val="24"/>
          <w:szCs w:val="24"/>
        </w:rPr>
        <w:t xml:space="preserve"> class are intended to describe some physical discontinuity </w:t>
      </w:r>
      <w:r>
        <w:rPr>
          <w:rFonts w:ascii="Times New Roman" w:hAnsi="Times New Roman" w:cs="Times New Roman"/>
          <w:sz w:val="24"/>
          <w:szCs w:val="24"/>
        </w:rPr>
        <w:t>(</w:t>
      </w:r>
      <w:del w:id="31" w:author="John Wieczorek" w:date="2013-04-21T11:08:00Z">
        <w:r w:rsidRPr="00AF5AAC" w:rsidDel="0065118B">
          <w:rPr>
            <w:rFonts w:ascii="Times New Roman" w:hAnsi="Times New Roman" w:cs="Times New Roman"/>
            <w:sz w:val="24"/>
            <w:szCs w:val="24"/>
          </w:rPr>
          <w:delText xml:space="preserve">i.e. a </w:delText>
        </w:r>
      </w:del>
      <w:r w:rsidRPr="000F75F7">
        <w:rPr>
          <w:rFonts w:ascii="Times New Roman" w:hAnsi="Times New Roman" w:cs="Times New Roman"/>
          <w:sz w:val="24"/>
          <w:szCs w:val="24"/>
        </w:rPr>
        <w:t>feature</w:t>
      </w:r>
      <w:r w:rsidRPr="004A364E">
        <w:rPr>
          <w:rFonts w:ascii="Times New Roman" w:hAnsi="Times New Roman" w:cs="Times New Roman"/>
          <w:sz w:val="24"/>
          <w:szCs w:val="24"/>
        </w:rPr>
        <w:t>)</w:t>
      </w:r>
      <w:r>
        <w:rPr>
          <w:rFonts w:ascii="Times New Roman" w:hAnsi="Times New Roman" w:cs="Times New Roman"/>
          <w:sz w:val="24"/>
          <w:szCs w:val="24"/>
        </w:rPr>
        <w:t xml:space="preserve"> </w:t>
      </w:r>
      <w:r w:rsidRPr="00AF5AAC">
        <w:rPr>
          <w:rFonts w:ascii="Times New Roman" w:hAnsi="Times New Roman" w:cs="Times New Roman"/>
          <w:sz w:val="24"/>
          <w:szCs w:val="24"/>
        </w:rPr>
        <w:t>that strongly influences</w:t>
      </w:r>
      <w:r w:rsidRPr="00AF5AAC">
        <w:rPr>
          <w:rFonts w:ascii="Times New Roman" w:hAnsi="Times New Roman" w:cs="Times New Roman"/>
          <w:i/>
          <w:sz w:val="24"/>
          <w:szCs w:val="24"/>
        </w:rPr>
        <w:t xml:space="preserve"> </w:t>
      </w:r>
      <w:r w:rsidRPr="00AF5AAC">
        <w:rPr>
          <w:rFonts w:ascii="Times New Roman" w:hAnsi="Times New Roman" w:cs="Times New Roman"/>
          <w:sz w:val="24"/>
          <w:szCs w:val="24"/>
        </w:rPr>
        <w:t xml:space="preserve">the occupant’s local environment. This hierarchy is broad and may include geographic features alongside anatomical features, </w:t>
      </w:r>
      <w:r>
        <w:rPr>
          <w:rFonts w:ascii="Times New Roman" w:hAnsi="Times New Roman" w:cs="Times New Roman"/>
          <w:sz w:val="24"/>
          <w:szCs w:val="24"/>
        </w:rPr>
        <w:t>therefore</w:t>
      </w:r>
      <w:r w:rsidRPr="00AF5AAC">
        <w:rPr>
          <w:rFonts w:ascii="Times New Roman" w:hAnsi="Times New Roman" w:cs="Times New Roman"/>
          <w:sz w:val="24"/>
          <w:szCs w:val="24"/>
        </w:rPr>
        <w:t xml:space="preserve">, terms from other domain ontologies will often be imported when </w:t>
      </w:r>
      <w:del w:id="32" w:author="John Wieczorek" w:date="2013-04-21T11:08:00Z">
        <w:r w:rsidRPr="00AF5AAC" w:rsidDel="00C11EE4">
          <w:rPr>
            <w:rFonts w:ascii="Times New Roman" w:hAnsi="Times New Roman" w:cs="Times New Roman"/>
            <w:sz w:val="24"/>
            <w:szCs w:val="24"/>
          </w:rPr>
          <w:delText xml:space="preserve">growing </w:delText>
        </w:r>
      </w:del>
      <w:ins w:id="33" w:author="John Wieczorek" w:date="2013-04-21T11:08:00Z">
        <w:r>
          <w:rPr>
            <w:rFonts w:ascii="Times New Roman" w:hAnsi="Times New Roman" w:cs="Times New Roman"/>
            <w:sz w:val="24"/>
            <w:szCs w:val="24"/>
          </w:rPr>
          <w:t>augmenting</w:t>
        </w:r>
        <w:r w:rsidRPr="00AF5AAC">
          <w:rPr>
            <w:rFonts w:ascii="Times New Roman" w:hAnsi="Times New Roman" w:cs="Times New Roman"/>
            <w:sz w:val="24"/>
            <w:szCs w:val="24"/>
          </w:rPr>
          <w:t xml:space="preserve"> </w:t>
        </w:r>
      </w:ins>
      <w:r w:rsidRPr="00AF5AAC">
        <w:rPr>
          <w:rFonts w:ascii="Times New Roman" w:hAnsi="Times New Roman" w:cs="Times New Roman"/>
          <w:sz w:val="24"/>
          <w:szCs w:val="24"/>
        </w:rPr>
        <w:t>this</w:t>
      </w:r>
      <w:r w:rsidRPr="00AF5AAC">
        <w:rPr>
          <w:rFonts w:ascii="Times New Roman" w:hAnsi="Times New Roman" w:cs="Times New Roman"/>
          <w:i/>
          <w:sz w:val="24"/>
          <w:szCs w:val="24"/>
        </w:rPr>
        <w:t xml:space="preserve"> </w:t>
      </w:r>
      <w:r w:rsidRPr="00AF5AAC">
        <w:rPr>
          <w:rFonts w:ascii="Times New Roman" w:hAnsi="Times New Roman" w:cs="Times New Roman"/>
          <w:sz w:val="24"/>
          <w:szCs w:val="24"/>
        </w:rPr>
        <w:t>hierarchy.</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Finally, children of the </w:t>
      </w:r>
      <w:r w:rsidRPr="00AF5AAC">
        <w:rPr>
          <w:rFonts w:ascii="Times New Roman" w:hAnsi="Times New Roman" w:cs="Times New Roman"/>
          <w:i/>
          <w:sz w:val="24"/>
          <w:szCs w:val="24"/>
        </w:rPr>
        <w:t xml:space="preserve">environmental material </w:t>
      </w:r>
      <w:r w:rsidRPr="00AF5AAC">
        <w:rPr>
          <w:rFonts w:ascii="Times New Roman" w:hAnsi="Times New Roman" w:cs="Times New Roman"/>
          <w:sz w:val="24"/>
          <w:szCs w:val="24"/>
        </w:rPr>
        <w:t xml:space="preserve">class describe the ecological medium or media </w:t>
      </w:r>
      <w:del w:id="34" w:author="John Wieczorek" w:date="2013-04-21T11:09:00Z">
        <w:r w:rsidRPr="00AF5AAC" w:rsidDel="00C11EE4">
          <w:rPr>
            <w:rFonts w:ascii="Times New Roman" w:hAnsi="Times New Roman" w:cs="Times New Roman"/>
            <w:sz w:val="24"/>
            <w:szCs w:val="24"/>
          </w:rPr>
          <w:delText xml:space="preserve">which </w:delText>
        </w:r>
      </w:del>
      <w:r w:rsidRPr="00AF5AAC">
        <w:rPr>
          <w:rFonts w:ascii="Times New Roman" w:hAnsi="Times New Roman" w:cs="Times New Roman"/>
          <w:sz w:val="24"/>
          <w:szCs w:val="24"/>
        </w:rPr>
        <w:t>immediately surround</w:t>
      </w:r>
      <w:ins w:id="35" w:author="John Wieczorek" w:date="2013-04-21T11:09:00Z">
        <w:r>
          <w:rPr>
            <w:rFonts w:ascii="Times New Roman" w:hAnsi="Times New Roman" w:cs="Times New Roman"/>
            <w:sz w:val="24"/>
            <w:szCs w:val="24"/>
          </w:rPr>
          <w:t>ing</w:t>
        </w:r>
      </w:ins>
      <w:del w:id="36" w:author="John Wieczorek" w:date="2013-04-21T11:09:00Z">
        <w:r w:rsidRPr="00AF5AAC" w:rsidDel="00C11EE4">
          <w:rPr>
            <w:rFonts w:ascii="Times New Roman" w:hAnsi="Times New Roman" w:cs="Times New Roman"/>
            <w:sz w:val="24"/>
            <w:szCs w:val="24"/>
          </w:rPr>
          <w:delText>(s)</w:delText>
        </w:r>
      </w:del>
      <w:r w:rsidRPr="00AF5AAC">
        <w:rPr>
          <w:rFonts w:ascii="Times New Roman" w:hAnsi="Times New Roman" w:cs="Times New Roman"/>
          <w:sz w:val="24"/>
          <w:szCs w:val="24"/>
        </w:rPr>
        <w:t xml:space="preserve"> an occupant. An example of a valid, minimal annotation of a pelagic shark observed feeding near a shallow coral reef would be: </w:t>
      </w:r>
      <w:r w:rsidRPr="00AF5AAC">
        <w:rPr>
          <w:rFonts w:ascii="Times New Roman" w:hAnsi="Times New Roman" w:cs="Times New Roman"/>
          <w:i/>
          <w:sz w:val="24"/>
          <w:szCs w:val="24"/>
        </w:rPr>
        <w:t>neritic epipelagic zone biome</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coral reef</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coastal water</w:t>
      </w:r>
      <w:r w:rsidRPr="00AF5AAC">
        <w:rPr>
          <w:rFonts w:ascii="Times New Roman" w:hAnsi="Times New Roman" w:cs="Times New Roman"/>
          <w:sz w:val="24"/>
          <w:szCs w:val="24"/>
        </w:rPr>
        <w:t xml:space="preserve">.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Work is underway to define the autecological concepts of </w:t>
      </w:r>
      <w:r w:rsidRPr="00AF5AAC">
        <w:rPr>
          <w:rFonts w:ascii="Times New Roman" w:hAnsi="Times New Roman" w:cs="Times New Roman"/>
          <w:i/>
          <w:sz w:val="24"/>
          <w:szCs w:val="24"/>
        </w:rPr>
        <w:t>habitat</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niche</w:t>
      </w:r>
      <w:r w:rsidRPr="00AF5AAC">
        <w:rPr>
          <w:rFonts w:ascii="Times New Roman" w:hAnsi="Times New Roman" w:cs="Times New Roman"/>
          <w:sz w:val="24"/>
          <w:szCs w:val="24"/>
        </w:rPr>
        <w:t xml:space="preserve"> with reference to the relevant concepts in PCO. These classes, together with </w:t>
      </w:r>
      <w:r w:rsidRPr="00AF5AAC">
        <w:rPr>
          <w:rFonts w:ascii="Times New Roman" w:hAnsi="Times New Roman" w:cs="Times New Roman"/>
          <w:i/>
          <w:sz w:val="24"/>
          <w:szCs w:val="24"/>
        </w:rPr>
        <w:t xml:space="preserve">biome, environmental feature, </w:t>
      </w:r>
      <w:r w:rsidRPr="00AF5AAC">
        <w:rPr>
          <w:rFonts w:ascii="Times New Roman" w:hAnsi="Times New Roman" w:cs="Times New Roman"/>
          <w:sz w:val="24"/>
          <w:szCs w:val="24"/>
        </w:rPr>
        <w:t>and</w:t>
      </w:r>
      <w:r w:rsidRPr="00AF5AAC">
        <w:rPr>
          <w:rFonts w:ascii="Times New Roman" w:hAnsi="Times New Roman" w:cs="Times New Roman"/>
          <w:i/>
          <w:sz w:val="24"/>
          <w:szCs w:val="24"/>
        </w:rPr>
        <w:t xml:space="preserve"> environmental material,</w:t>
      </w:r>
      <w:r w:rsidRPr="00AF5AAC">
        <w:rPr>
          <w:rFonts w:ascii="Times New Roman" w:hAnsi="Times New Roman" w:cs="Times New Roman"/>
          <w:sz w:val="24"/>
          <w:szCs w:val="24"/>
        </w:rPr>
        <w:t xml:space="preserve"> will lay the foundation for more refined and standardized semantic handling of these key ecological concepts.</w:t>
      </w:r>
    </w:p>
    <w:p w:rsidR="00A70A88" w:rsidRPr="00AF5AAC" w:rsidRDefault="00A70A88" w:rsidP="00140652">
      <w:pPr>
        <w:pStyle w:val="Heading3"/>
        <w:jc w:val="both"/>
        <w:rPr>
          <w:rFonts w:ascii="Times New Roman" w:hAnsi="Times New Roman" w:cs="Times New Roman"/>
          <w:szCs w:val="24"/>
        </w:rPr>
      </w:pPr>
      <w:bookmarkStart w:id="37" w:name="h.rfpwudbccywr" w:colFirst="0" w:colLast="0"/>
      <w:bookmarkEnd w:id="37"/>
      <w:r w:rsidRPr="00AF5AAC">
        <w:rPr>
          <w:rFonts w:ascii="Times New Roman" w:hAnsi="Times New Roman" w:cs="Times New Roman"/>
          <w:b w:val="0"/>
          <w:i/>
          <w:color w:val="000000"/>
          <w:szCs w:val="24"/>
        </w:rPr>
        <w:t>The Population and Community Ontology</w:t>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The PCO is rooted in the BFO and contains terms related to collections of organisms such as populations, communities, and species.</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Upper-level terms in the PCO include </w:t>
      </w:r>
      <w:r w:rsidRPr="00AF5AAC">
        <w:rPr>
          <w:rFonts w:ascii="Times New Roman" w:hAnsi="Times New Roman" w:cs="Times New Roman"/>
          <w:i/>
          <w:sz w:val="24"/>
          <w:szCs w:val="24"/>
        </w:rPr>
        <w:t>collection of organisms</w:t>
      </w:r>
      <w:r w:rsidRPr="00AF5AAC">
        <w:rPr>
          <w:rFonts w:ascii="Times New Roman" w:hAnsi="Times New Roman" w:cs="Times New Roman"/>
          <w:sz w:val="24"/>
          <w:szCs w:val="24"/>
        </w:rPr>
        <w:t xml:space="preserve"> (a subclass of BFO:</w:t>
      </w:r>
      <w:r w:rsidRPr="00AF5AAC">
        <w:rPr>
          <w:rFonts w:ascii="Times New Roman" w:hAnsi="Times New Roman" w:cs="Times New Roman"/>
          <w:i/>
          <w:sz w:val="24"/>
          <w:szCs w:val="24"/>
        </w:rPr>
        <w:t>material entity</w:t>
      </w:r>
      <w:r w:rsidRPr="00AF5AAC">
        <w:rPr>
          <w:rFonts w:ascii="Times New Roman" w:hAnsi="Times New Roman" w:cs="Times New Roman"/>
          <w:sz w:val="24"/>
          <w:szCs w:val="24"/>
        </w:rPr>
        <w:t xml:space="preserve"> that includes PCO:</w:t>
      </w:r>
      <w:r w:rsidRPr="00AF5AAC">
        <w:rPr>
          <w:rFonts w:ascii="Times New Roman" w:hAnsi="Times New Roman" w:cs="Times New Roman"/>
          <w:i/>
          <w:sz w:val="24"/>
          <w:szCs w:val="24"/>
        </w:rPr>
        <w:t>population</w:t>
      </w:r>
      <w:r w:rsidRPr="00AF5AAC">
        <w:rPr>
          <w:rFonts w:ascii="Times New Roman" w:hAnsi="Times New Roman" w:cs="Times New Roman"/>
          <w:sz w:val="24"/>
          <w:szCs w:val="24"/>
        </w:rPr>
        <w:t>, PCO:</w:t>
      </w:r>
      <w:r w:rsidRPr="00AF5AAC">
        <w:rPr>
          <w:rFonts w:ascii="Times New Roman" w:hAnsi="Times New Roman" w:cs="Times New Roman"/>
          <w:i/>
          <w:sz w:val="24"/>
          <w:szCs w:val="24"/>
        </w:rPr>
        <w:t>community</w:t>
      </w:r>
      <w:r w:rsidRPr="00AF5AAC">
        <w:rPr>
          <w:rFonts w:ascii="Times New Roman" w:hAnsi="Times New Roman" w:cs="Times New Roman"/>
          <w:sz w:val="24"/>
          <w:szCs w:val="24"/>
        </w:rPr>
        <w:t>, and PCO:</w:t>
      </w:r>
      <w:r w:rsidRPr="00AF5AAC">
        <w:rPr>
          <w:rFonts w:ascii="Times New Roman" w:hAnsi="Times New Roman" w:cs="Times New Roman"/>
          <w:i/>
          <w:sz w:val="24"/>
          <w:szCs w:val="24"/>
        </w:rPr>
        <w:t>species</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population process</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community process</w:t>
      </w:r>
      <w:r w:rsidRPr="00AF5AAC">
        <w:rPr>
          <w:rFonts w:ascii="Times New Roman" w:hAnsi="Times New Roman" w:cs="Times New Roman"/>
          <w:sz w:val="24"/>
          <w:szCs w:val="24"/>
        </w:rPr>
        <w:t xml:space="preserve"> (subclasses of BFO:</w:t>
      </w:r>
      <w:r w:rsidRPr="00AF5AAC">
        <w:rPr>
          <w:rFonts w:ascii="Times New Roman" w:hAnsi="Times New Roman" w:cs="Times New Roman"/>
          <w:i/>
          <w:sz w:val="24"/>
          <w:szCs w:val="24"/>
        </w:rPr>
        <w:t>process</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populations quality</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community quality</w:t>
      </w:r>
      <w:r w:rsidRPr="00AF5AAC">
        <w:rPr>
          <w:rFonts w:ascii="Times New Roman" w:hAnsi="Times New Roman" w:cs="Times New Roman"/>
          <w:sz w:val="24"/>
          <w:szCs w:val="24"/>
        </w:rPr>
        <w:t xml:space="preserve"> (subclasses of BFO:</w:t>
      </w:r>
      <w:r w:rsidRPr="00AF5AAC">
        <w:rPr>
          <w:rFonts w:ascii="Times New Roman" w:hAnsi="Times New Roman" w:cs="Times New Roman"/>
          <w:i/>
          <w:sz w:val="24"/>
          <w:szCs w:val="24"/>
        </w:rPr>
        <w:t>quality</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Population</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community</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species</w:t>
      </w:r>
      <w:r w:rsidRPr="00AF5AAC">
        <w:rPr>
          <w:rFonts w:ascii="Times New Roman" w:hAnsi="Times New Roman" w:cs="Times New Roman"/>
          <w:sz w:val="24"/>
          <w:szCs w:val="24"/>
        </w:rPr>
        <w:t xml:space="preserve"> are defined broadly, in recognition of the many ways that these terms have been used and defined in the scientific literature. The PCO also includes terms for the roles of interacting organisms, such as </w:t>
      </w:r>
      <w:r w:rsidRPr="00AF5AAC">
        <w:rPr>
          <w:rFonts w:ascii="Times New Roman" w:hAnsi="Times New Roman" w:cs="Times New Roman"/>
          <w:i/>
          <w:sz w:val="24"/>
          <w:szCs w:val="24"/>
        </w:rPr>
        <w:t>symbiont role</w:t>
      </w:r>
      <w:r w:rsidRPr="00AF5AAC">
        <w:rPr>
          <w:rFonts w:ascii="Times New Roman" w:hAnsi="Times New Roman" w:cs="Times New Roman"/>
          <w:sz w:val="24"/>
          <w:szCs w:val="24"/>
        </w:rPr>
        <w:t xml:space="preserve"> or </w:t>
      </w:r>
      <w:r w:rsidRPr="00AF5AAC">
        <w:rPr>
          <w:rFonts w:ascii="Times New Roman" w:hAnsi="Times New Roman" w:cs="Times New Roman"/>
          <w:i/>
          <w:sz w:val="24"/>
          <w:szCs w:val="24"/>
        </w:rPr>
        <w:t>predator role</w:t>
      </w:r>
      <w:r w:rsidRPr="00AF5AAC">
        <w:rPr>
          <w:rFonts w:ascii="Times New Roman" w:hAnsi="Times New Roman" w:cs="Times New Roman"/>
          <w:sz w:val="24"/>
          <w:szCs w:val="24"/>
        </w:rPr>
        <w:t xml:space="preserve">. Relations that could be used to describe inter-organismal interactions, such as </w:t>
      </w:r>
      <w:r w:rsidRPr="00AF5AAC">
        <w:rPr>
          <w:rFonts w:ascii="Times New Roman" w:hAnsi="Times New Roman" w:cs="Times New Roman"/>
          <w:i/>
          <w:sz w:val="24"/>
          <w:szCs w:val="24"/>
        </w:rPr>
        <w:t>preys on</w:t>
      </w:r>
      <w:r w:rsidRPr="00AF5AAC">
        <w:rPr>
          <w:rFonts w:ascii="Times New Roman" w:hAnsi="Times New Roman" w:cs="Times New Roman"/>
          <w:sz w:val="24"/>
          <w:szCs w:val="24"/>
        </w:rPr>
        <w:t xml:space="preserve"> or </w:t>
      </w:r>
      <w:r w:rsidRPr="00AF5AAC">
        <w:rPr>
          <w:rFonts w:ascii="Times New Roman" w:hAnsi="Times New Roman" w:cs="Times New Roman"/>
          <w:i/>
          <w:sz w:val="24"/>
          <w:szCs w:val="24"/>
        </w:rPr>
        <w:t>pollinates</w:t>
      </w:r>
      <w:r w:rsidRPr="00AF5AAC">
        <w:rPr>
          <w:rFonts w:ascii="Times New Roman" w:hAnsi="Times New Roman" w:cs="Times New Roman"/>
          <w:sz w:val="24"/>
          <w:szCs w:val="24"/>
        </w:rPr>
        <w:t>, are under consideration.</w:t>
      </w:r>
      <w:r>
        <w:rPr>
          <w:rFonts w:ascii="Times New Roman" w:hAnsi="Times New Roman" w:cs="Times New Roman"/>
          <w:sz w:val="24"/>
          <w:szCs w:val="24"/>
        </w:rPr>
        <w:t xml:space="preserve"> Terms related to individual organisms and their parts are already covered in other ontologies such as CARO, GO, and clade-specific anatomy ontologies, but may be imported into the PCO as needed.</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 xml:space="preserve">Many of the processes needed to describe species interactions, such as </w:t>
      </w:r>
      <w:r w:rsidRPr="00AF5AAC">
        <w:rPr>
          <w:rFonts w:ascii="Times New Roman" w:hAnsi="Times New Roman" w:cs="Times New Roman"/>
          <w:i/>
          <w:sz w:val="24"/>
          <w:szCs w:val="24"/>
        </w:rPr>
        <w:t>competition with other organism</w:t>
      </w:r>
      <w:r w:rsidRPr="00AF5AAC">
        <w:rPr>
          <w:rFonts w:ascii="Times New Roman" w:hAnsi="Times New Roman" w:cs="Times New Roman"/>
          <w:sz w:val="24"/>
          <w:szCs w:val="24"/>
        </w:rPr>
        <w:t xml:space="preserve"> or </w:t>
      </w:r>
      <w:r w:rsidRPr="00AF5AAC">
        <w:rPr>
          <w:rFonts w:ascii="Times New Roman" w:hAnsi="Times New Roman" w:cs="Times New Roman"/>
          <w:i/>
          <w:sz w:val="24"/>
          <w:szCs w:val="24"/>
        </w:rPr>
        <w:t>symbiosis encompassing mutualism through parasitism</w:t>
      </w:r>
      <w:r w:rsidRPr="00AF5AAC">
        <w:rPr>
          <w:rFonts w:ascii="Times New Roman" w:hAnsi="Times New Roman" w:cs="Times New Roman"/>
          <w:sz w:val="24"/>
          <w:szCs w:val="24"/>
        </w:rPr>
        <w:t xml:space="preserve">, are covered by the </w:t>
      </w:r>
      <w:r w:rsidRPr="00AF5AAC">
        <w:rPr>
          <w:rFonts w:ascii="Times New Roman" w:hAnsi="Times New Roman" w:cs="Times New Roman"/>
          <w:i/>
          <w:sz w:val="24"/>
          <w:szCs w:val="24"/>
        </w:rPr>
        <w:t>biological process</w:t>
      </w:r>
      <w:r w:rsidRPr="00AF5AAC">
        <w:rPr>
          <w:rFonts w:ascii="Times New Roman" w:hAnsi="Times New Roman" w:cs="Times New Roman"/>
          <w:sz w:val="24"/>
          <w:szCs w:val="24"/>
        </w:rPr>
        <w:t xml:space="preserve"> branch of </w:t>
      </w:r>
      <w:r>
        <w:rPr>
          <w:rFonts w:ascii="Times New Roman" w:hAnsi="Times New Roman" w:cs="Times New Roman"/>
          <w:sz w:val="24"/>
          <w:szCs w:val="24"/>
        </w:rPr>
        <w:t>the GO [26, 27</w:t>
      </w:r>
      <w:r w:rsidRPr="00AF5AAC">
        <w:rPr>
          <w:rFonts w:ascii="Times New Roman" w:hAnsi="Times New Roman" w:cs="Times New Roman"/>
          <w:sz w:val="24"/>
          <w:szCs w:val="24"/>
        </w:rPr>
        <w:t>] and are subclasses of GO:</w:t>
      </w:r>
      <w:r w:rsidRPr="00AF5AAC">
        <w:rPr>
          <w:rFonts w:ascii="Times New Roman" w:hAnsi="Times New Roman" w:cs="Times New Roman"/>
          <w:i/>
          <w:sz w:val="24"/>
          <w:szCs w:val="24"/>
        </w:rPr>
        <w:t>multi-organism process</w:t>
      </w:r>
      <w:r w:rsidRPr="00AF5AAC">
        <w:rPr>
          <w:rFonts w:ascii="Times New Roman" w:hAnsi="Times New Roman" w:cs="Times New Roman"/>
          <w:sz w:val="24"/>
          <w:szCs w:val="24"/>
        </w:rPr>
        <w:t>. The bulk of these terms were developed as part of the PAMGO project [</w:t>
      </w:r>
      <w:r>
        <w:rPr>
          <w:rFonts w:ascii="Times New Roman" w:hAnsi="Times New Roman" w:cs="Times New Roman"/>
          <w:sz w:val="24"/>
          <w:szCs w:val="24"/>
        </w:rPr>
        <w:t>31</w:t>
      </w:r>
      <w:r w:rsidRPr="00AF5AAC">
        <w:rPr>
          <w:rFonts w:ascii="Times New Roman" w:hAnsi="Times New Roman" w:cs="Times New Roman"/>
          <w:sz w:val="24"/>
          <w:szCs w:val="24"/>
        </w:rPr>
        <w:t xml:space="preserve">], and focus on interactions among micro-organisms or between pathogens and hosts. As a result, many processes that are important for other use cases, such as </w:t>
      </w:r>
      <w:r w:rsidRPr="00AF5AAC">
        <w:rPr>
          <w:rFonts w:ascii="Times New Roman" w:hAnsi="Times New Roman" w:cs="Times New Roman"/>
          <w:i/>
          <w:sz w:val="24"/>
          <w:szCs w:val="24"/>
        </w:rPr>
        <w:t>predation</w:t>
      </w:r>
      <w:r w:rsidRPr="00AF5AAC">
        <w:rPr>
          <w:rFonts w:ascii="Times New Roman" w:hAnsi="Times New Roman" w:cs="Times New Roman"/>
          <w:sz w:val="24"/>
          <w:szCs w:val="24"/>
        </w:rPr>
        <w:t xml:space="preserve"> or </w:t>
      </w:r>
      <w:r w:rsidRPr="00AF5AAC">
        <w:rPr>
          <w:rFonts w:ascii="Times New Roman" w:hAnsi="Times New Roman" w:cs="Times New Roman"/>
          <w:i/>
          <w:sz w:val="24"/>
          <w:szCs w:val="24"/>
        </w:rPr>
        <w:t>herbivory</w:t>
      </w:r>
      <w:r w:rsidRPr="00AF5AAC">
        <w:rPr>
          <w:rFonts w:ascii="Times New Roman" w:hAnsi="Times New Roman" w:cs="Times New Roman"/>
          <w:sz w:val="24"/>
          <w:szCs w:val="24"/>
        </w:rPr>
        <w:t>, are missing from the GO.</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A goal of the PCO project is to develop these terms in collaboration with the appropriate domain experts, and then continue discussions with GO curators </w:t>
      </w:r>
      <w:del w:id="38" w:author="John Wieczorek" w:date="2013-04-21T11:15:00Z">
        <w:r w:rsidRPr="00AF5AAC" w:rsidDel="00C11EE4">
          <w:rPr>
            <w:rFonts w:ascii="Times New Roman" w:hAnsi="Times New Roman" w:cs="Times New Roman"/>
            <w:sz w:val="24"/>
            <w:szCs w:val="24"/>
          </w:rPr>
          <w:delText xml:space="preserve">on </w:delText>
        </w:r>
      </w:del>
      <w:ins w:id="39" w:author="John Wieczorek" w:date="2013-04-21T11:15:00Z">
        <w:r>
          <w:rPr>
            <w:rFonts w:ascii="Times New Roman" w:hAnsi="Times New Roman" w:cs="Times New Roman"/>
            <w:sz w:val="24"/>
            <w:szCs w:val="24"/>
          </w:rPr>
          <w:t>about</w:t>
        </w:r>
        <w:r w:rsidRPr="00AF5AAC">
          <w:rPr>
            <w:rFonts w:ascii="Times New Roman" w:hAnsi="Times New Roman" w:cs="Times New Roman"/>
            <w:sz w:val="24"/>
            <w:szCs w:val="24"/>
          </w:rPr>
          <w:t xml:space="preserve"> </w:t>
        </w:r>
      </w:ins>
      <w:r w:rsidRPr="00AF5AAC">
        <w:rPr>
          <w:rFonts w:ascii="Times New Roman" w:hAnsi="Times New Roman" w:cs="Times New Roman"/>
          <w:sz w:val="24"/>
          <w:szCs w:val="24"/>
        </w:rPr>
        <w:t xml:space="preserve">if and how they should be integrated into the GO.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Biological processes that occur at a population level but pertain to infectious diseases (such as IDO:</w:t>
      </w:r>
      <w:r w:rsidRPr="00AF5AAC">
        <w:rPr>
          <w:rFonts w:ascii="Times New Roman" w:hAnsi="Times New Roman" w:cs="Times New Roman"/>
          <w:i/>
          <w:sz w:val="24"/>
          <w:szCs w:val="24"/>
        </w:rPr>
        <w:t>disease epidemic</w:t>
      </w:r>
      <w:r w:rsidRPr="00AF5AAC">
        <w:rPr>
          <w:rFonts w:ascii="Times New Roman" w:hAnsi="Times New Roman" w:cs="Times New Roman"/>
          <w:sz w:val="24"/>
          <w:szCs w:val="24"/>
        </w:rPr>
        <w:t>) are covered by the Infectious Disease Ontology (IDO) [</w:t>
      </w:r>
      <w:r>
        <w:rPr>
          <w:rFonts w:ascii="Times New Roman" w:hAnsi="Times New Roman" w:cs="Times New Roman"/>
          <w:sz w:val="24"/>
          <w:szCs w:val="24"/>
        </w:rPr>
        <w:t xml:space="preserve">32]. </w:t>
      </w:r>
      <w:r w:rsidRPr="00AF5AAC">
        <w:rPr>
          <w:rFonts w:ascii="Times New Roman" w:hAnsi="Times New Roman" w:cs="Times New Roman"/>
          <w:sz w:val="24"/>
          <w:szCs w:val="24"/>
        </w:rPr>
        <w:t>Other processes found particularly in animal populations, such as migration or animal culture, should be represented in PCO at the population level.</w:t>
      </w:r>
      <w:r>
        <w:rPr>
          <w:rFonts w:ascii="Times New Roman" w:hAnsi="Times New Roman" w:cs="Times New Roman"/>
          <w:sz w:val="24"/>
          <w:szCs w:val="24"/>
        </w:rPr>
        <w:t xml:space="preserve"> </w:t>
      </w:r>
      <w:r w:rsidRPr="00AF5AAC">
        <w:rPr>
          <w:rFonts w:ascii="Times New Roman" w:hAnsi="Times New Roman" w:cs="Times New Roman"/>
          <w:sz w:val="24"/>
          <w:szCs w:val="24"/>
        </w:rPr>
        <w:t xml:space="preserve">Although </w:t>
      </w:r>
      <w:r w:rsidRPr="00AF5AAC">
        <w:rPr>
          <w:rFonts w:ascii="Times New Roman" w:hAnsi="Times New Roman" w:cs="Times New Roman"/>
          <w:i/>
          <w:sz w:val="24"/>
          <w:szCs w:val="24"/>
        </w:rPr>
        <w:t>migration</w:t>
      </w:r>
      <w:r w:rsidRPr="00AF5AAC">
        <w:rPr>
          <w:rFonts w:ascii="Times New Roman" w:hAnsi="Times New Roman" w:cs="Times New Roman"/>
          <w:sz w:val="24"/>
          <w:szCs w:val="24"/>
        </w:rPr>
        <w:t xml:space="preserve"> is defined in the IDO-Malaria ontology [</w:t>
      </w:r>
      <w:r>
        <w:rPr>
          <w:rFonts w:ascii="Times New Roman" w:hAnsi="Times New Roman" w:cs="Times New Roman"/>
          <w:sz w:val="24"/>
          <w:szCs w:val="24"/>
        </w:rPr>
        <w:t>33</w:t>
      </w:r>
      <w:r w:rsidRPr="00AF5AAC">
        <w:rPr>
          <w:rFonts w:ascii="Times New Roman" w:hAnsi="Times New Roman" w:cs="Times New Roman"/>
          <w:sz w:val="24"/>
          <w:szCs w:val="24"/>
        </w:rPr>
        <w:t xml:space="preserve">], its definition and placement is specific to mosquitoes as malaria vectors. Terms for such processes </w:t>
      </w:r>
      <w:r>
        <w:rPr>
          <w:rFonts w:ascii="Times New Roman" w:hAnsi="Times New Roman" w:cs="Times New Roman"/>
          <w:sz w:val="24"/>
          <w:szCs w:val="24"/>
        </w:rPr>
        <w:t>may</w:t>
      </w:r>
      <w:r w:rsidRPr="00AF5AAC">
        <w:rPr>
          <w:rFonts w:ascii="Times New Roman" w:hAnsi="Times New Roman" w:cs="Times New Roman"/>
          <w:sz w:val="24"/>
          <w:szCs w:val="24"/>
        </w:rPr>
        <w:t xml:space="preserve"> be related to terms for the underlying behavior processes (e.g., </w:t>
      </w:r>
      <w:r w:rsidRPr="00991AD1">
        <w:rPr>
          <w:rFonts w:ascii="Times New Roman" w:hAnsi="Times New Roman" w:cs="Times New Roman"/>
          <w:i/>
          <w:sz w:val="24"/>
          <w:szCs w:val="24"/>
        </w:rPr>
        <w:t>migratory behavior</w:t>
      </w:r>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social learning</w:t>
      </w:r>
      <w:r w:rsidRPr="00AF5AAC">
        <w:rPr>
          <w:rFonts w:ascii="Times New Roman" w:hAnsi="Times New Roman" w:cs="Times New Roman"/>
          <w:sz w:val="24"/>
          <w:szCs w:val="24"/>
        </w:rPr>
        <w:t>) in the NeuroBehavior Ontology (NBO) [</w:t>
      </w:r>
      <w:r>
        <w:rPr>
          <w:rFonts w:ascii="Times New Roman" w:hAnsi="Times New Roman" w:cs="Times New Roman"/>
          <w:sz w:val="24"/>
          <w:szCs w:val="24"/>
        </w:rPr>
        <w:t>34</w:t>
      </w:r>
      <w:r w:rsidRPr="00AF5AAC">
        <w:rPr>
          <w:rFonts w:ascii="Times New Roman" w:hAnsi="Times New Roman" w:cs="Times New Roman"/>
          <w:sz w:val="24"/>
          <w:szCs w:val="24"/>
        </w:rPr>
        <w:t>].</w:t>
      </w:r>
      <w:r>
        <w:rPr>
          <w:rFonts w:ascii="Times New Roman" w:hAnsi="Times New Roman" w:cs="Times New Roman"/>
          <w:sz w:val="24"/>
          <w:szCs w:val="24"/>
        </w:rPr>
        <w:t xml:space="preserve"> </w:t>
      </w:r>
    </w:p>
    <w:p w:rsidR="00A70A88" w:rsidRPr="00AF5AAC" w:rsidRDefault="00A70A88" w:rsidP="00140652">
      <w:pPr>
        <w:jc w:val="both"/>
        <w:rPr>
          <w:rFonts w:ascii="Times New Roman" w:hAnsi="Times New Roman" w:cs="Times New Roman"/>
          <w:sz w:val="24"/>
          <w:szCs w:val="24"/>
        </w:rPr>
      </w:pP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PCO:</w:t>
      </w:r>
      <w:r w:rsidRPr="00AF5AAC">
        <w:rPr>
          <w:rFonts w:ascii="Times New Roman" w:hAnsi="Times New Roman" w:cs="Times New Roman"/>
          <w:i/>
          <w:sz w:val="24"/>
          <w:szCs w:val="24"/>
        </w:rPr>
        <w:t>population quality</w:t>
      </w:r>
      <w:r w:rsidRPr="00AF5AAC">
        <w:rPr>
          <w:rFonts w:ascii="Times New Roman" w:hAnsi="Times New Roman" w:cs="Times New Roman"/>
          <w:sz w:val="24"/>
          <w:szCs w:val="24"/>
        </w:rPr>
        <w:t xml:space="preserve"> includes subclasses </w:t>
      </w:r>
      <w:ins w:id="40" w:author="John Wieczorek" w:date="2013-04-21T11:15:00Z">
        <w:r>
          <w:rPr>
            <w:rFonts w:ascii="Times New Roman" w:hAnsi="Times New Roman" w:cs="Times New Roman"/>
            <w:sz w:val="24"/>
            <w:szCs w:val="24"/>
          </w:rPr>
          <w:t>such as</w:t>
        </w:r>
      </w:ins>
      <w:del w:id="41" w:author="John Wieczorek" w:date="2013-04-21T11:15:00Z">
        <w:r w:rsidRPr="00AF5AAC" w:rsidDel="00C11EE4">
          <w:rPr>
            <w:rFonts w:ascii="Times New Roman" w:hAnsi="Times New Roman" w:cs="Times New Roman"/>
            <w:sz w:val="24"/>
            <w:szCs w:val="24"/>
          </w:rPr>
          <w:delText>like</w:delText>
        </w:r>
      </w:del>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carrying capacity</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population growth rate</w:t>
      </w:r>
      <w:r w:rsidRPr="00AF5AAC">
        <w:rPr>
          <w:rFonts w:ascii="Times New Roman" w:hAnsi="Times New Roman" w:cs="Times New Roman"/>
          <w:sz w:val="24"/>
          <w:szCs w:val="24"/>
        </w:rPr>
        <w:t>, and PCO:</w:t>
      </w:r>
      <w:r w:rsidRPr="00AF5AAC">
        <w:rPr>
          <w:rFonts w:ascii="Times New Roman" w:hAnsi="Times New Roman" w:cs="Times New Roman"/>
          <w:i/>
          <w:sz w:val="24"/>
          <w:szCs w:val="24"/>
        </w:rPr>
        <w:t>community quality</w:t>
      </w:r>
      <w:r w:rsidRPr="00AF5AAC">
        <w:rPr>
          <w:rFonts w:ascii="Times New Roman" w:hAnsi="Times New Roman" w:cs="Times New Roman"/>
          <w:sz w:val="24"/>
          <w:szCs w:val="24"/>
        </w:rPr>
        <w:t xml:space="preserve"> includes subclasses </w:t>
      </w:r>
      <w:ins w:id="42" w:author="John Wieczorek" w:date="2013-04-21T11:15:00Z">
        <w:r>
          <w:rPr>
            <w:rFonts w:ascii="Times New Roman" w:hAnsi="Times New Roman" w:cs="Times New Roman"/>
            <w:sz w:val="24"/>
            <w:szCs w:val="24"/>
          </w:rPr>
          <w:t>such as</w:t>
        </w:r>
      </w:ins>
      <w:del w:id="43" w:author="John Wieczorek" w:date="2013-04-21T11:15:00Z">
        <w:r w:rsidRPr="00AF5AAC" w:rsidDel="00C11EE4">
          <w:rPr>
            <w:rFonts w:ascii="Times New Roman" w:hAnsi="Times New Roman" w:cs="Times New Roman"/>
            <w:sz w:val="24"/>
            <w:szCs w:val="24"/>
          </w:rPr>
          <w:delText>like</w:delText>
        </w:r>
      </w:del>
      <w:r w:rsidRPr="00AF5AAC">
        <w:rPr>
          <w:rFonts w:ascii="Times New Roman" w:hAnsi="Times New Roman" w:cs="Times New Roman"/>
          <w:sz w:val="24"/>
          <w:szCs w:val="24"/>
        </w:rPr>
        <w:t xml:space="preserve"> </w:t>
      </w:r>
      <w:r w:rsidRPr="00AF5AAC">
        <w:rPr>
          <w:rFonts w:ascii="Times New Roman" w:hAnsi="Times New Roman" w:cs="Times New Roman"/>
          <w:i/>
          <w:sz w:val="24"/>
          <w:szCs w:val="24"/>
        </w:rPr>
        <w:t>community species richness</w:t>
      </w:r>
      <w:r w:rsidRPr="00AF5AAC">
        <w:rPr>
          <w:rFonts w:ascii="Times New Roman" w:hAnsi="Times New Roman" w:cs="Times New Roman"/>
          <w:sz w:val="24"/>
          <w:szCs w:val="24"/>
        </w:rPr>
        <w:t xml:space="preserve">. The development of these terms is taking place in </w:t>
      </w:r>
      <w:r>
        <w:rPr>
          <w:rFonts w:ascii="Times New Roman" w:hAnsi="Times New Roman" w:cs="Times New Roman"/>
          <w:sz w:val="24"/>
          <w:szCs w:val="24"/>
        </w:rPr>
        <w:t>consideration of</w:t>
      </w:r>
      <w:r w:rsidRPr="00AF5AAC">
        <w:rPr>
          <w:rFonts w:ascii="Times New Roman" w:hAnsi="Times New Roman" w:cs="Times New Roman"/>
          <w:sz w:val="24"/>
          <w:szCs w:val="24"/>
        </w:rPr>
        <w:t xml:space="preserve"> the Phenotypic Quality Ontology (PATO) [</w:t>
      </w:r>
      <w:r>
        <w:rPr>
          <w:rFonts w:ascii="Times New Roman" w:hAnsi="Times New Roman" w:cs="Times New Roman"/>
          <w:sz w:val="24"/>
          <w:szCs w:val="24"/>
        </w:rPr>
        <w:t>35</w:t>
      </w:r>
      <w:r w:rsidRPr="00AF5AAC">
        <w:rPr>
          <w:rFonts w:ascii="Times New Roman" w:hAnsi="Times New Roman" w:cs="Times New Roman"/>
          <w:sz w:val="24"/>
          <w:szCs w:val="24"/>
        </w:rPr>
        <w:t xml:space="preserve">]. PATO already has a term </w:t>
      </w:r>
      <w:r w:rsidRPr="00AF5AAC">
        <w:rPr>
          <w:rFonts w:ascii="Times New Roman" w:hAnsi="Times New Roman" w:cs="Times New Roman"/>
          <w:i/>
          <w:sz w:val="24"/>
          <w:szCs w:val="24"/>
        </w:rPr>
        <w:t>population quality</w:t>
      </w:r>
      <w:r w:rsidRPr="00AF5AAC">
        <w:rPr>
          <w:rFonts w:ascii="Times New Roman" w:hAnsi="Times New Roman" w:cs="Times New Roman"/>
          <w:sz w:val="24"/>
          <w:szCs w:val="24"/>
        </w:rPr>
        <w:t xml:space="preserve">, but it has only </w:t>
      </w:r>
      <w:r w:rsidRPr="00AF5AAC">
        <w:rPr>
          <w:rFonts w:ascii="Times New Roman" w:hAnsi="Times New Roman" w:cs="Times New Roman"/>
          <w:i/>
          <w:sz w:val="24"/>
          <w:szCs w:val="24"/>
        </w:rPr>
        <w:t>mixed sex</w:t>
      </w:r>
      <w:r w:rsidRPr="00AF5AAC">
        <w:rPr>
          <w:rFonts w:ascii="Times New Roman" w:hAnsi="Times New Roman" w:cs="Times New Roman"/>
          <w:sz w:val="24"/>
          <w:szCs w:val="24"/>
        </w:rPr>
        <w:t xml:space="preserve"> and </w:t>
      </w:r>
      <w:r w:rsidRPr="00AF5AAC">
        <w:rPr>
          <w:rFonts w:ascii="Times New Roman" w:hAnsi="Times New Roman" w:cs="Times New Roman"/>
          <w:i/>
          <w:sz w:val="24"/>
          <w:szCs w:val="24"/>
        </w:rPr>
        <w:t>morbidity</w:t>
      </w:r>
      <w:r w:rsidRPr="00AF5AAC">
        <w:rPr>
          <w:rFonts w:ascii="Times New Roman" w:hAnsi="Times New Roman" w:cs="Times New Roman"/>
          <w:sz w:val="24"/>
          <w:szCs w:val="24"/>
        </w:rPr>
        <w:t xml:space="preserve"> as subclasses, and no term for community quality exists in PATO. As with GO processes, PCO curators are working to develop population and community quality terms with domain experts, </w:t>
      </w:r>
      <w:ins w:id="44" w:author="John Wieczorek" w:date="2013-04-21T11:16:00Z">
        <w:r>
          <w:rPr>
            <w:rFonts w:ascii="Times New Roman" w:hAnsi="Times New Roman" w:cs="Times New Roman"/>
            <w:sz w:val="24"/>
            <w:szCs w:val="24"/>
          </w:rPr>
          <w:t>then</w:t>
        </w:r>
      </w:ins>
      <w:del w:id="45" w:author="John Wieczorek" w:date="2013-04-21T11:16:00Z">
        <w:r w:rsidRPr="00AF5AAC" w:rsidDel="00C11EE4">
          <w:rPr>
            <w:rFonts w:ascii="Times New Roman" w:hAnsi="Times New Roman" w:cs="Times New Roman"/>
            <w:sz w:val="24"/>
            <w:szCs w:val="24"/>
          </w:rPr>
          <w:delText>than</w:delText>
        </w:r>
      </w:del>
      <w:r w:rsidRPr="00AF5AAC">
        <w:rPr>
          <w:rFonts w:ascii="Times New Roman" w:hAnsi="Times New Roman" w:cs="Times New Roman"/>
          <w:sz w:val="24"/>
          <w:szCs w:val="24"/>
        </w:rPr>
        <w:t xml:space="preserve"> will work with PATO curators to determine which ontology is appropriate to host those terms.</w:t>
      </w:r>
    </w:p>
    <w:p w:rsidR="00A70A88" w:rsidRPr="00AF5AAC" w:rsidRDefault="00A70A88" w:rsidP="00140652">
      <w:pPr>
        <w:jc w:val="both"/>
        <w:rPr>
          <w:rFonts w:ascii="Times New Roman" w:hAnsi="Times New Roman" w:cs="Times New Roman"/>
          <w:sz w:val="24"/>
          <w:szCs w:val="24"/>
        </w:rPr>
      </w:pPr>
    </w:p>
    <w:p w:rsidR="00A70A88" w:rsidRPr="00991AD1" w:rsidRDefault="00A70A88" w:rsidP="00140652">
      <w:pPr>
        <w:jc w:val="both"/>
        <w:rPr>
          <w:rFonts w:ascii="Times New Roman" w:hAnsi="Times New Roman" w:cs="Times New Roman"/>
          <w:sz w:val="24"/>
          <w:szCs w:val="24"/>
        </w:rPr>
      </w:pPr>
      <w:r w:rsidRPr="00AF5AAC">
        <w:rPr>
          <w:rFonts w:ascii="Times New Roman" w:hAnsi="Times New Roman" w:cs="Times New Roman"/>
          <w:sz w:val="24"/>
          <w:szCs w:val="24"/>
        </w:rPr>
        <w:t>The PCO aims to serve the bioinformatics needs of ecolog</w:t>
      </w:r>
      <w:ins w:id="46" w:author="John Wieczorek" w:date="2013-04-21T11:17:00Z">
        <w:r>
          <w:rPr>
            <w:rFonts w:ascii="Times New Roman" w:hAnsi="Times New Roman" w:cs="Times New Roman"/>
            <w:sz w:val="24"/>
            <w:szCs w:val="24"/>
          </w:rPr>
          <w:t>y</w:t>
        </w:r>
      </w:ins>
      <w:del w:id="47" w:author="John Wieczorek" w:date="2013-04-21T11:17:00Z">
        <w:r w:rsidRPr="00AF5AAC" w:rsidDel="00C11EE4">
          <w:rPr>
            <w:rFonts w:ascii="Times New Roman" w:hAnsi="Times New Roman" w:cs="Times New Roman"/>
            <w:sz w:val="24"/>
            <w:szCs w:val="24"/>
          </w:rPr>
          <w:delText>ists</w:delText>
        </w:r>
      </w:del>
      <w:r w:rsidRPr="00AF5AAC">
        <w:rPr>
          <w:rFonts w:ascii="Times New Roman" w:hAnsi="Times New Roman" w:cs="Times New Roman"/>
          <w:sz w:val="24"/>
          <w:szCs w:val="24"/>
        </w:rPr>
        <w:t xml:space="preserve"> and evolutionary biolog</w:t>
      </w:r>
      <w:ins w:id="48" w:author="John Wieczorek" w:date="2013-04-21T11:17:00Z">
        <w:r>
          <w:rPr>
            <w:rFonts w:ascii="Times New Roman" w:hAnsi="Times New Roman" w:cs="Times New Roman"/>
            <w:sz w:val="24"/>
            <w:szCs w:val="24"/>
          </w:rPr>
          <w:t>y</w:t>
        </w:r>
      </w:ins>
      <w:del w:id="49" w:author="John Wieczorek" w:date="2013-04-21T11:17:00Z">
        <w:r w:rsidRPr="00AF5AAC" w:rsidDel="00C11EE4">
          <w:rPr>
            <w:rFonts w:ascii="Times New Roman" w:hAnsi="Times New Roman" w:cs="Times New Roman"/>
            <w:sz w:val="24"/>
            <w:szCs w:val="24"/>
          </w:rPr>
          <w:delText>ists</w:delText>
        </w:r>
      </w:del>
      <w:r w:rsidRPr="00AF5AAC">
        <w:rPr>
          <w:rFonts w:ascii="Times New Roman" w:hAnsi="Times New Roman" w:cs="Times New Roman"/>
          <w:sz w:val="24"/>
          <w:szCs w:val="24"/>
        </w:rPr>
        <w:t xml:space="preserve"> as well as other population-based studies </w:t>
      </w:r>
      <w:r>
        <w:rPr>
          <w:rFonts w:ascii="Times New Roman" w:hAnsi="Times New Roman" w:cs="Times New Roman"/>
          <w:sz w:val="24"/>
          <w:szCs w:val="24"/>
        </w:rPr>
        <w:t xml:space="preserve">(e.g., biomedical research or </w:t>
      </w:r>
      <w:r w:rsidRPr="00AF5AAC">
        <w:rPr>
          <w:rFonts w:ascii="Times New Roman" w:hAnsi="Times New Roman" w:cs="Times New Roman"/>
          <w:sz w:val="24"/>
          <w:szCs w:val="24"/>
        </w:rPr>
        <w:t>community healthcare</w:t>
      </w:r>
      <w:r>
        <w:rPr>
          <w:rFonts w:ascii="Times New Roman" w:hAnsi="Times New Roman" w:cs="Times New Roman"/>
          <w:sz w:val="24"/>
          <w:szCs w:val="24"/>
        </w:rPr>
        <w:t>)</w:t>
      </w:r>
      <w:r w:rsidRPr="00AF5AAC">
        <w:rPr>
          <w:rFonts w:ascii="Times New Roman" w:hAnsi="Times New Roman" w:cs="Times New Roman"/>
          <w:sz w:val="24"/>
          <w:szCs w:val="24"/>
        </w:rPr>
        <w:t xml:space="preserve">. Within the context of biodiversity studies, PCO terminology is important for describing multi-organism (e.g., metagenomic or ecological) samples and sampling, as well as for the construction of logical definitions of terms </w:t>
      </w:r>
      <w:ins w:id="50" w:author="John Wieczorek" w:date="2013-04-21T11:17:00Z">
        <w:r>
          <w:rPr>
            <w:rFonts w:ascii="Times New Roman" w:hAnsi="Times New Roman" w:cs="Times New Roman"/>
            <w:sz w:val="24"/>
            <w:szCs w:val="24"/>
          </w:rPr>
          <w:t>such as</w:t>
        </w:r>
      </w:ins>
      <w:del w:id="51" w:author="John Wieczorek" w:date="2013-04-21T11:17:00Z">
        <w:r w:rsidRPr="00AF5AAC" w:rsidDel="00C11EE4">
          <w:rPr>
            <w:rFonts w:ascii="Times New Roman" w:hAnsi="Times New Roman" w:cs="Times New Roman"/>
            <w:sz w:val="24"/>
            <w:szCs w:val="24"/>
          </w:rPr>
          <w:delText>like</w:delText>
        </w:r>
      </w:del>
      <w:r w:rsidRPr="00AF5AAC">
        <w:rPr>
          <w:rFonts w:ascii="Times New Roman" w:hAnsi="Times New Roman" w:cs="Times New Roman"/>
          <w:sz w:val="24"/>
          <w:szCs w:val="24"/>
        </w:rPr>
        <w:t xml:space="preserve"> niche or habitat (see section on EnvO, above). The PCO is in the early stages of development, and anyone who is interested in using or contributing terms may contact the curators through the </w:t>
      </w:r>
      <w:r w:rsidRPr="00AF5AAC">
        <w:rPr>
          <w:rFonts w:ascii="Times New Roman" w:hAnsi="Times New Roman" w:cs="Times New Roman"/>
          <w:color w:val="1155CC"/>
          <w:sz w:val="24"/>
          <w:szCs w:val="24"/>
        </w:rPr>
        <w:t>PCO mailing list</w:t>
      </w:r>
      <w:r w:rsidRPr="00AF5AAC">
        <w:rPr>
          <w:rFonts w:ascii="Times New Roman" w:hAnsi="Times New Roman" w:cs="Times New Roman"/>
          <w:sz w:val="24"/>
          <w:szCs w:val="24"/>
        </w:rPr>
        <w:t xml:space="preserve"> or</w:t>
      </w:r>
      <w:hyperlink r:id="rId39">
        <w:r w:rsidRPr="00991AD1">
          <w:rPr>
            <w:rFonts w:ascii="Times New Roman" w:hAnsi="Times New Roman" w:cs="Times New Roman"/>
            <w:color w:val="1155CC"/>
            <w:sz w:val="24"/>
            <w:szCs w:val="24"/>
          </w:rPr>
          <w:t xml:space="preserve"> </w:t>
        </w:r>
      </w:hyperlink>
      <w:hyperlink r:id="rId40">
        <w:r w:rsidRPr="00991AD1">
          <w:rPr>
            <w:rFonts w:ascii="Times New Roman" w:hAnsi="Times New Roman" w:cs="Times New Roman"/>
            <w:color w:val="1155CC"/>
            <w:sz w:val="24"/>
            <w:szCs w:val="24"/>
          </w:rPr>
          <w:t>issue tracker</w:t>
        </w:r>
      </w:hyperlink>
      <w:r w:rsidRPr="00991AD1">
        <w:rPr>
          <w:rFonts w:ascii="Times New Roman" w:hAnsi="Times New Roman" w:cs="Times New Roman"/>
          <w:sz w:val="24"/>
          <w:szCs w:val="24"/>
        </w:rPr>
        <w:t>.</w:t>
      </w:r>
    </w:p>
    <w:p w:rsidR="00A70A88" w:rsidRPr="00AF5AAC" w:rsidRDefault="00A70A88" w:rsidP="00140652">
      <w:pPr>
        <w:pStyle w:val="Heading2"/>
        <w:jc w:val="both"/>
        <w:rPr>
          <w:rFonts w:ascii="Times New Roman" w:hAnsi="Times New Roman" w:cs="Times New Roman"/>
          <w:sz w:val="24"/>
          <w:szCs w:val="24"/>
        </w:rPr>
      </w:pPr>
      <w:bookmarkStart w:id="52" w:name="h.cdyqeov4f80a" w:colFirst="0" w:colLast="0"/>
      <w:bookmarkEnd w:id="52"/>
      <w:r w:rsidRPr="00AF5AAC">
        <w:rPr>
          <w:rFonts w:ascii="Times New Roman" w:hAnsi="Times New Roman" w:cs="Times New Roman"/>
          <w:sz w:val="24"/>
          <w:szCs w:val="24"/>
        </w:rPr>
        <w:t xml:space="preserve">Discussion </w:t>
      </w:r>
    </w:p>
    <w:p w:rsidR="00A70A88" w:rsidRDefault="00A70A88" w:rsidP="00991AD1">
      <w:pPr>
        <w:jc w:val="both"/>
        <w:rPr>
          <w:rFonts w:ascii="Times New Roman" w:hAnsi="Times New Roman" w:cs="Times New Roman"/>
          <w:sz w:val="24"/>
          <w:szCs w:val="24"/>
        </w:rPr>
      </w:pPr>
      <w:r w:rsidRPr="00991AD1">
        <w:rPr>
          <w:rFonts w:ascii="Times New Roman" w:hAnsi="Times New Roman" w:cs="Times New Roman"/>
          <w:sz w:val="24"/>
          <w:szCs w:val="24"/>
        </w:rPr>
        <w:t xml:space="preserve">Ontologies can be used to </w:t>
      </w:r>
      <w:del w:id="53" w:author="John Wieczorek" w:date="2013-04-21T11:19:00Z">
        <w:r w:rsidRPr="00991AD1" w:rsidDel="004B3562">
          <w:rPr>
            <w:rFonts w:ascii="Times New Roman" w:hAnsi="Times New Roman" w:cs="Times New Roman"/>
            <w:sz w:val="24"/>
            <w:szCs w:val="24"/>
          </w:rPr>
          <w:delText xml:space="preserve">semantically </w:delText>
        </w:r>
      </w:del>
      <w:r w:rsidRPr="00991AD1">
        <w:rPr>
          <w:rFonts w:ascii="Times New Roman" w:hAnsi="Times New Roman" w:cs="Times New Roman"/>
          <w:sz w:val="24"/>
          <w:szCs w:val="24"/>
        </w:rPr>
        <w:t>link information on samples and their derivatives as materials and data move through various processes and institutions.</w:t>
      </w:r>
      <w:r>
        <w:rPr>
          <w:rFonts w:ascii="Times New Roman" w:hAnsi="Times New Roman" w:cs="Times New Roman"/>
          <w:sz w:val="24"/>
          <w:szCs w:val="24"/>
        </w:rPr>
        <w:t xml:space="preserve"> </w:t>
      </w:r>
      <w:r w:rsidRPr="00991AD1">
        <w:rPr>
          <w:rFonts w:ascii="Times New Roman" w:hAnsi="Times New Roman" w:cs="Times New Roman"/>
          <w:sz w:val="24"/>
          <w:szCs w:val="24"/>
        </w:rPr>
        <w:t>We show the complexity of the problem domain and the utility of the ontologies described above by focusing on a use case represented diagrammatically in Figure 3.</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The use case is one based on sampling protocols for the </w:t>
      </w:r>
      <w:hyperlink r:id="rId41" w:history="1">
        <w:r w:rsidRPr="00991AD1">
          <w:rPr>
            <w:rStyle w:val="Hyperlink"/>
            <w:rFonts w:ascii="Times New Roman" w:hAnsi="Times New Roman" w:cs="Arial"/>
            <w:color w:val="1155CC"/>
            <w:sz w:val="24"/>
            <w:szCs w:val="24"/>
          </w:rPr>
          <w:t>Moorea Biocode project</w:t>
        </w:r>
      </w:hyperlink>
      <w:r w:rsidRPr="00991AD1">
        <w:rPr>
          <w:rFonts w:ascii="Times New Roman" w:hAnsi="Times New Roman" w:cs="Times New Roman"/>
          <w:sz w:val="24"/>
          <w:szCs w:val="24"/>
        </w:rPr>
        <w:t>.</w:t>
      </w:r>
      <w:r>
        <w:rPr>
          <w:rFonts w:ascii="Times New Roman" w:hAnsi="Times New Roman" w:cs="Times New Roman"/>
          <w:sz w:val="24"/>
          <w:szCs w:val="24"/>
        </w:rPr>
        <w:t xml:space="preserve"> </w:t>
      </w:r>
      <w:r w:rsidRPr="00991AD1">
        <w:rPr>
          <w:rFonts w:ascii="Times New Roman" w:hAnsi="Times New Roman" w:cs="Times New Roman"/>
          <w:sz w:val="24"/>
          <w:szCs w:val="24"/>
        </w:rPr>
        <w:t>This project aims to create the first comprehensive inventory of all non-microbial life in a complex tropical ecosystem by creating a library of genetic markers and physical identifiers for every sp</w:t>
      </w:r>
      <w:r>
        <w:rPr>
          <w:rFonts w:ascii="Times New Roman" w:hAnsi="Times New Roman" w:cs="Times New Roman"/>
          <w:sz w:val="24"/>
          <w:szCs w:val="24"/>
        </w:rPr>
        <w:t>ecies of plant, animal</w:t>
      </w:r>
      <w:ins w:id="54" w:author="John Wieczorek" w:date="2013-04-21T11:19:00Z">
        <w:r>
          <w:rPr>
            <w:rFonts w:ascii="Times New Roman" w:hAnsi="Times New Roman" w:cs="Times New Roman"/>
            <w:sz w:val="24"/>
            <w:szCs w:val="24"/>
          </w:rPr>
          <w:t>,</w:t>
        </w:r>
      </w:ins>
      <w:r>
        <w:rPr>
          <w:rFonts w:ascii="Times New Roman" w:hAnsi="Times New Roman" w:cs="Times New Roman"/>
          <w:sz w:val="24"/>
          <w:szCs w:val="24"/>
        </w:rPr>
        <w:t xml:space="preserve"> and fungus</w:t>
      </w:r>
      <w:r w:rsidRPr="00991AD1">
        <w:rPr>
          <w:rFonts w:ascii="Times New Roman" w:hAnsi="Times New Roman" w:cs="Times New Roman"/>
          <w:sz w:val="24"/>
          <w:szCs w:val="24"/>
        </w:rPr>
        <w:t xml:space="preserve"> on the island. As part of this project, museum specimens, such as</w:t>
      </w:r>
      <w:del w:id="55" w:author="John Wieczorek" w:date="2013-04-21T11:20:00Z">
        <w:r w:rsidRPr="00991AD1" w:rsidDel="004B3562">
          <w:rPr>
            <w:rFonts w:ascii="Times New Roman" w:hAnsi="Times New Roman" w:cs="Times New Roman"/>
            <w:sz w:val="24"/>
            <w:szCs w:val="24"/>
          </w:rPr>
          <w:delText xml:space="preserve"> an</w:delText>
        </w:r>
      </w:del>
      <w:r w:rsidRPr="00991AD1">
        <w:rPr>
          <w:rFonts w:ascii="Times New Roman" w:hAnsi="Times New Roman" w:cs="Times New Roman"/>
          <w:sz w:val="24"/>
          <w:szCs w:val="24"/>
        </w:rPr>
        <w:t xml:space="preserve"> insect</w:t>
      </w:r>
      <w:ins w:id="56" w:author="John Wieczorek" w:date="2013-04-21T11:20:00Z">
        <w:r>
          <w:rPr>
            <w:rFonts w:ascii="Times New Roman" w:hAnsi="Times New Roman" w:cs="Times New Roman"/>
            <w:sz w:val="24"/>
            <w:szCs w:val="24"/>
          </w:rPr>
          <w:t>s</w:t>
        </w:r>
      </w:ins>
      <w:r w:rsidRPr="00991AD1">
        <w:rPr>
          <w:rFonts w:ascii="Times New Roman" w:hAnsi="Times New Roman" w:cs="Times New Roman"/>
          <w:sz w:val="24"/>
          <w:szCs w:val="24"/>
        </w:rPr>
        <w:t xml:space="preserve">, are collected </w:t>
      </w:r>
      <w:r>
        <w:rPr>
          <w:rFonts w:ascii="Times New Roman" w:hAnsi="Times New Roman" w:cs="Times New Roman"/>
          <w:sz w:val="24"/>
          <w:szCs w:val="24"/>
        </w:rPr>
        <w:t>(Essig Museum specimen, F</w:t>
      </w:r>
      <w:r w:rsidRPr="00991AD1">
        <w:rPr>
          <w:rFonts w:ascii="Times New Roman" w:hAnsi="Times New Roman" w:cs="Times New Roman"/>
          <w:sz w:val="24"/>
          <w:szCs w:val="24"/>
        </w:rPr>
        <w:t xml:space="preserve">igure 3A). From </w:t>
      </w:r>
      <w:del w:id="57" w:author="John Wieczorek" w:date="2013-04-21T11:20:00Z">
        <w:r w:rsidRPr="00991AD1" w:rsidDel="004B3562">
          <w:rPr>
            <w:rFonts w:ascii="Times New Roman" w:hAnsi="Times New Roman" w:cs="Times New Roman"/>
            <w:sz w:val="24"/>
            <w:szCs w:val="24"/>
          </w:rPr>
          <w:delText xml:space="preserve">this </w:delText>
        </w:r>
      </w:del>
      <w:ins w:id="58" w:author="John Wieczorek" w:date="2013-04-21T11:20:00Z">
        <w:r>
          <w:rPr>
            <w:rFonts w:ascii="Times New Roman" w:hAnsi="Times New Roman" w:cs="Times New Roman"/>
            <w:sz w:val="24"/>
            <w:szCs w:val="24"/>
          </w:rPr>
          <w:t>a</w:t>
        </w:r>
        <w:r w:rsidRPr="00991AD1">
          <w:rPr>
            <w:rFonts w:ascii="Times New Roman" w:hAnsi="Times New Roman" w:cs="Times New Roman"/>
            <w:sz w:val="24"/>
            <w:szCs w:val="24"/>
          </w:rPr>
          <w:t xml:space="preserve"> </w:t>
        </w:r>
      </w:ins>
      <w:r w:rsidRPr="00991AD1">
        <w:rPr>
          <w:rFonts w:ascii="Times New Roman" w:hAnsi="Times New Roman" w:cs="Times New Roman"/>
          <w:sz w:val="24"/>
          <w:szCs w:val="24"/>
        </w:rPr>
        <w:t>specimen, tissue may be sampled for preservati</w:t>
      </w:r>
      <w:r>
        <w:rPr>
          <w:rFonts w:ascii="Times New Roman" w:hAnsi="Times New Roman" w:cs="Times New Roman"/>
          <w:sz w:val="24"/>
          <w:szCs w:val="24"/>
        </w:rPr>
        <w:t>on (Smithsonian tissue sample, F</w:t>
      </w:r>
      <w:r w:rsidRPr="00991AD1">
        <w:rPr>
          <w:rFonts w:ascii="Times New Roman" w:hAnsi="Times New Roman" w:cs="Times New Roman"/>
          <w:sz w:val="24"/>
          <w:szCs w:val="24"/>
        </w:rPr>
        <w:t>igure 3A) and for sequen</w:t>
      </w:r>
      <w:r>
        <w:rPr>
          <w:rFonts w:ascii="Times New Roman" w:hAnsi="Times New Roman" w:cs="Times New Roman"/>
          <w:sz w:val="24"/>
          <w:szCs w:val="24"/>
        </w:rPr>
        <w:t>ce analysis (Genbank sequence, F</w:t>
      </w:r>
      <w:r w:rsidRPr="00991AD1">
        <w:rPr>
          <w:rFonts w:ascii="Times New Roman" w:hAnsi="Times New Roman" w:cs="Times New Roman"/>
          <w:sz w:val="24"/>
          <w:szCs w:val="24"/>
        </w:rPr>
        <w:t xml:space="preserve">igure 3A). In addition, the gut contents of the insect may be collected for metagenomic sequencing and submission to the </w:t>
      </w:r>
      <w:hyperlink r:id="rId42" w:history="1">
        <w:r w:rsidRPr="00991AD1">
          <w:rPr>
            <w:rStyle w:val="Hyperlink"/>
            <w:rFonts w:ascii="Times New Roman" w:hAnsi="Times New Roman" w:cs="Arial"/>
            <w:color w:val="1155CC"/>
            <w:sz w:val="24"/>
            <w:szCs w:val="24"/>
          </w:rPr>
          <w:t>CAMERA portal</w:t>
        </w:r>
      </w:hyperlink>
      <w:r w:rsidRPr="00991AD1">
        <w:rPr>
          <w:rFonts w:ascii="Times New Roman" w:hAnsi="Times New Roman" w:cs="Times New Roman"/>
          <w:sz w:val="24"/>
          <w:szCs w:val="24"/>
        </w:rPr>
        <w:t xml:space="preserve"> (CAMERA gut sa</w:t>
      </w:r>
      <w:r>
        <w:rPr>
          <w:rFonts w:ascii="Times New Roman" w:hAnsi="Times New Roman" w:cs="Times New Roman"/>
          <w:sz w:val="24"/>
          <w:szCs w:val="24"/>
        </w:rPr>
        <w:t>mple and metagenomic sequence, F</w:t>
      </w:r>
      <w:r w:rsidRPr="00991AD1">
        <w:rPr>
          <w:rFonts w:ascii="Times New Roman" w:hAnsi="Times New Roman" w:cs="Times New Roman"/>
          <w:sz w:val="24"/>
          <w:szCs w:val="24"/>
        </w:rPr>
        <w:t>igure 3A). Each step in this process follows protocols, has inputs and outputs, and is accompanied by metadata collection. Starting at any step in the chain, researchers need to access data/metadata as</w:t>
      </w:r>
      <w:r>
        <w:rPr>
          <w:rFonts w:ascii="Times New Roman" w:hAnsi="Times New Roman" w:cs="Times New Roman"/>
          <w:sz w:val="24"/>
          <w:szCs w:val="24"/>
        </w:rPr>
        <w:t xml:space="preserve">sociated with any other step. </w:t>
      </w:r>
    </w:p>
    <w:p w:rsidR="00A70A88" w:rsidRDefault="00A70A88" w:rsidP="00991AD1">
      <w:pPr>
        <w:jc w:val="both"/>
        <w:rPr>
          <w:rFonts w:ascii="Times New Roman" w:hAnsi="Times New Roman" w:cs="Times New Roman"/>
          <w:sz w:val="24"/>
          <w:szCs w:val="24"/>
        </w:rPr>
      </w:pPr>
    </w:p>
    <w:p w:rsidR="00A70A88" w:rsidRDefault="00A70A88" w:rsidP="00991AD1">
      <w:pPr>
        <w:jc w:val="both"/>
        <w:rPr>
          <w:rFonts w:ascii="Times New Roman" w:hAnsi="Times New Roman" w:cs="Times New Roman"/>
          <w:strike/>
          <w:sz w:val="24"/>
          <w:szCs w:val="24"/>
        </w:rPr>
      </w:pPr>
      <w:r w:rsidRPr="00991AD1">
        <w:rPr>
          <w:rFonts w:ascii="Times New Roman" w:hAnsi="Times New Roman" w:cs="Times New Roman"/>
          <w:sz w:val="24"/>
          <w:szCs w:val="24"/>
        </w:rPr>
        <w:t>Figure 3B shows selected terms from ontologies that can be used to annotate biological sampling data, plus their relationships to BFO terms (for a more comp</w:t>
      </w:r>
      <w:r>
        <w:rPr>
          <w:rFonts w:ascii="Times New Roman" w:hAnsi="Times New Roman" w:cs="Times New Roman"/>
          <w:sz w:val="24"/>
          <w:szCs w:val="24"/>
        </w:rPr>
        <w:t>lete BFO hierarchy, see Figure 2</w:t>
      </w:r>
      <w:r w:rsidRPr="00991AD1">
        <w:rPr>
          <w:rFonts w:ascii="Times New Roman" w:hAnsi="Times New Roman" w:cs="Times New Roman"/>
          <w:sz w:val="24"/>
          <w:szCs w:val="24"/>
        </w:rPr>
        <w:t>).</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Sequences (metagenomic or single species) can be annotated with the </w:t>
      </w:r>
      <w:r>
        <w:rPr>
          <w:rFonts w:ascii="Times New Roman" w:hAnsi="Times New Roman" w:cs="Times New Roman"/>
          <w:sz w:val="24"/>
          <w:szCs w:val="24"/>
        </w:rPr>
        <w:t>SO</w:t>
      </w:r>
      <w:r w:rsidRPr="00991AD1">
        <w:rPr>
          <w:rFonts w:ascii="Times New Roman" w:hAnsi="Times New Roman" w:cs="Times New Roman"/>
          <w:sz w:val="24"/>
          <w:szCs w:val="24"/>
        </w:rPr>
        <w:t xml:space="preserve"> term </w:t>
      </w:r>
      <w:r w:rsidRPr="00991AD1">
        <w:rPr>
          <w:rFonts w:ascii="Times New Roman" w:hAnsi="Times New Roman" w:cs="Times New Roman"/>
          <w:i/>
          <w:iCs/>
          <w:sz w:val="24"/>
          <w:szCs w:val="24"/>
        </w:rPr>
        <w:t>region</w:t>
      </w:r>
      <w:r w:rsidRPr="00991AD1">
        <w:rPr>
          <w:rFonts w:ascii="Times New Roman" w:hAnsi="Times New Roman" w:cs="Times New Roman"/>
          <w:sz w:val="24"/>
          <w:szCs w:val="24"/>
        </w:rPr>
        <w:t xml:space="preserve">, but because the SO is </w:t>
      </w:r>
      <w:r>
        <w:rPr>
          <w:rFonts w:ascii="Times New Roman" w:hAnsi="Times New Roman" w:cs="Times New Roman"/>
          <w:sz w:val="24"/>
          <w:szCs w:val="24"/>
        </w:rPr>
        <w:t>currently in process of being</w:t>
      </w:r>
      <w:r w:rsidRPr="00991AD1">
        <w:rPr>
          <w:rFonts w:ascii="Times New Roman" w:hAnsi="Times New Roman" w:cs="Times New Roman"/>
          <w:sz w:val="24"/>
          <w:szCs w:val="24"/>
        </w:rPr>
        <w:t xml:space="preserve"> formally aligned with the BFO</w:t>
      </w:r>
      <w:r>
        <w:rPr>
          <w:rFonts w:ascii="Times New Roman" w:hAnsi="Times New Roman" w:cs="Times New Roman"/>
          <w:sz w:val="24"/>
          <w:szCs w:val="24"/>
        </w:rPr>
        <w:t xml:space="preserve">, we do not show its relationship here (see [36] for more details) </w:t>
      </w:r>
    </w:p>
    <w:p w:rsidR="00A70A88" w:rsidRDefault="00A70A88" w:rsidP="00991AD1">
      <w:pPr>
        <w:jc w:val="both"/>
        <w:rPr>
          <w:rFonts w:ascii="Times New Roman" w:hAnsi="Times New Roman" w:cs="Times New Roman"/>
          <w:strike/>
          <w:sz w:val="24"/>
          <w:szCs w:val="24"/>
        </w:rPr>
      </w:pPr>
    </w:p>
    <w:p w:rsidR="00A70A88" w:rsidRDefault="00A70A88" w:rsidP="00991AD1">
      <w:pPr>
        <w:jc w:val="both"/>
        <w:rPr>
          <w:rFonts w:ascii="Times New Roman" w:hAnsi="Times New Roman" w:cs="Times New Roman"/>
          <w:sz w:val="24"/>
          <w:szCs w:val="24"/>
        </w:rPr>
      </w:pPr>
      <w:r w:rsidRPr="00991AD1">
        <w:rPr>
          <w:rFonts w:ascii="Times New Roman" w:hAnsi="Times New Roman" w:cs="Times New Roman"/>
          <w:sz w:val="24"/>
          <w:szCs w:val="24"/>
        </w:rPr>
        <w:t>Figure 3C is a graphical representation of the annotation of the workflow shown in Figure 3A, using ontology terms from Figure 3B. Instances are shown as rectangles, ontology classes as ovals, and relations between instances or classes as arrows. Color coding is used to link instances in Figure 3C to classes in Figure 3B (e.g., white boxes with blue outlines in Figure 3C represent instances of BCO:</w:t>
      </w:r>
      <w:r w:rsidRPr="00991AD1">
        <w:rPr>
          <w:rFonts w:ascii="Times New Roman" w:hAnsi="Times New Roman" w:cs="Times New Roman"/>
          <w:i/>
          <w:iCs/>
          <w:sz w:val="24"/>
          <w:szCs w:val="24"/>
        </w:rPr>
        <w:t>material sample</w:t>
      </w:r>
      <w:r w:rsidRPr="00991AD1">
        <w:rPr>
          <w:rFonts w:ascii="Times New Roman" w:hAnsi="Times New Roman" w:cs="Times New Roman"/>
          <w:sz w:val="24"/>
          <w:szCs w:val="24"/>
        </w:rPr>
        <w:t>, which is shown as the white oval wit</w:t>
      </w:r>
      <w:r>
        <w:rPr>
          <w:rFonts w:ascii="Times New Roman" w:hAnsi="Times New Roman" w:cs="Times New Roman"/>
          <w:sz w:val="24"/>
          <w:szCs w:val="24"/>
        </w:rPr>
        <w:t>h a blue outline in Figure 3B).</w:t>
      </w:r>
    </w:p>
    <w:p w:rsidR="00A70A88" w:rsidRDefault="00A70A88" w:rsidP="00991AD1">
      <w:pPr>
        <w:jc w:val="both"/>
        <w:rPr>
          <w:rFonts w:ascii="Times New Roman" w:hAnsi="Times New Roman" w:cs="Times New Roman"/>
          <w:sz w:val="24"/>
          <w:szCs w:val="24"/>
        </w:rPr>
      </w:pPr>
    </w:p>
    <w:p w:rsidR="00A70A88" w:rsidRPr="00313F64" w:rsidRDefault="00A70A88" w:rsidP="00991AD1">
      <w:pPr>
        <w:jc w:val="both"/>
        <w:rPr>
          <w:rFonts w:ascii="Times New Roman" w:hAnsi="Times New Roman" w:cs="Times New Roman"/>
          <w:strike/>
          <w:sz w:val="24"/>
          <w:szCs w:val="24"/>
        </w:rPr>
      </w:pPr>
      <w:r w:rsidRPr="00991AD1">
        <w:rPr>
          <w:rFonts w:ascii="Times New Roman" w:hAnsi="Times New Roman" w:cs="Times New Roman"/>
          <w:sz w:val="24"/>
          <w:szCs w:val="24"/>
        </w:rPr>
        <w:t>One outcome of the annotation process is to enable a linked data approach</w:t>
      </w:r>
      <w:r>
        <w:rPr>
          <w:rFonts w:ascii="Times New Roman" w:hAnsi="Times New Roman" w:cs="Times New Roman"/>
          <w:sz w:val="24"/>
          <w:szCs w:val="24"/>
        </w:rPr>
        <w:t xml:space="preserve"> [37] </w:t>
      </w:r>
      <w:r w:rsidRPr="00991AD1">
        <w:rPr>
          <w:rFonts w:ascii="Times New Roman" w:hAnsi="Times New Roman" w:cs="Times New Roman"/>
          <w:sz w:val="24"/>
          <w:szCs w:val="24"/>
        </w:rPr>
        <w:t xml:space="preserve">by representing relationships between instances and between instances and ontology term identifiers, using </w:t>
      </w:r>
      <w:r>
        <w:rPr>
          <w:rFonts w:ascii="Times New Roman" w:hAnsi="Times New Roman" w:cs="Times New Roman"/>
          <w:sz w:val="24"/>
          <w:szCs w:val="24"/>
        </w:rPr>
        <w:t xml:space="preserve">uniform resource identifiers (URIs) as </w:t>
      </w:r>
      <w:r w:rsidRPr="00991AD1">
        <w:rPr>
          <w:rFonts w:ascii="Times New Roman" w:hAnsi="Times New Roman" w:cs="Times New Roman"/>
          <w:sz w:val="24"/>
          <w:szCs w:val="24"/>
        </w:rPr>
        <w:t>globally unique identifiers.</w:t>
      </w:r>
      <w:r>
        <w:rPr>
          <w:rFonts w:ascii="Times New Roman" w:hAnsi="Times New Roman" w:cs="Times New Roman"/>
          <w:sz w:val="24"/>
          <w:szCs w:val="24"/>
        </w:rPr>
        <w:t xml:space="preserve"> </w:t>
      </w:r>
      <w:r w:rsidRPr="00991AD1">
        <w:rPr>
          <w:rFonts w:ascii="Times New Roman" w:hAnsi="Times New Roman" w:cs="Times New Roman"/>
          <w:sz w:val="24"/>
          <w:szCs w:val="24"/>
        </w:rPr>
        <w:t>The BiSciCol project (</w:t>
      </w:r>
      <w:hyperlink r:id="rId43" w:history="1">
        <w:r w:rsidRPr="00991AD1">
          <w:rPr>
            <w:rStyle w:val="Hyperlink"/>
            <w:rFonts w:ascii="Times New Roman" w:hAnsi="Times New Roman" w:cs="Arial"/>
            <w:color w:val="1155CC"/>
            <w:sz w:val="24"/>
            <w:szCs w:val="24"/>
          </w:rPr>
          <w:t>http://biscicol.blogspot.com/</w:t>
        </w:r>
      </w:hyperlink>
      <w:r w:rsidRPr="00991AD1">
        <w:rPr>
          <w:rFonts w:ascii="Times New Roman" w:hAnsi="Times New Roman" w:cs="Times New Roman"/>
          <w:sz w:val="24"/>
          <w:szCs w:val="24"/>
        </w:rPr>
        <w:t>) is implementing such an approach, storing relationships harvested from community-accessible datasets in a database, enabling queries using relevant ontologies. Some examples of the types of queries that could be performed in the context of the Moore</w:t>
      </w:r>
      <w:r w:rsidRPr="00230EF4">
        <w:rPr>
          <w:rFonts w:ascii="Times New Roman" w:hAnsi="Times New Roman" w:cs="Times New Roman"/>
          <w:color w:val="auto"/>
          <w:sz w:val="24"/>
          <w:szCs w:val="24"/>
        </w:rPr>
        <w:t>a</w:t>
      </w:r>
      <w:r w:rsidRPr="00991AD1">
        <w:rPr>
          <w:rFonts w:ascii="Times New Roman" w:hAnsi="Times New Roman" w:cs="Times New Roman"/>
          <w:sz w:val="24"/>
          <w:szCs w:val="24"/>
        </w:rPr>
        <w:t xml:space="preserve"> Biocode use case include:</w:t>
      </w:r>
    </w:p>
    <w:p w:rsidR="00A70A88" w:rsidRPr="00991AD1" w:rsidRDefault="00A70A88" w:rsidP="00991AD1">
      <w:pPr>
        <w:numPr>
          <w:ilvl w:val="0"/>
          <w:numId w:val="4"/>
          <w:numberingChange w:id="59" w:author="John Wieczorek" w:date="2013-04-21T10:38:00Z" w:original="%1:1:0:."/>
        </w:numPr>
        <w:spacing w:before="100" w:beforeAutospacing="1" w:after="100" w:afterAutospacing="1" w:line="240" w:lineRule="auto"/>
        <w:jc w:val="both"/>
        <w:textAlignment w:val="baseline"/>
        <w:rPr>
          <w:rFonts w:ascii="Times New Roman" w:hAnsi="Times New Roman" w:cs="Times New Roman"/>
          <w:sz w:val="24"/>
          <w:szCs w:val="24"/>
        </w:rPr>
      </w:pPr>
      <w:r w:rsidRPr="00991AD1">
        <w:rPr>
          <w:rFonts w:ascii="Times New Roman" w:hAnsi="Times New Roman" w:cs="Times New Roman"/>
          <w:sz w:val="24"/>
          <w:szCs w:val="24"/>
        </w:rPr>
        <w:t>Do taxon identifications determined through keying (e.g.</w:t>
      </w:r>
      <w:r>
        <w:rPr>
          <w:rFonts w:ascii="Times New Roman" w:hAnsi="Times New Roman" w:cs="Times New Roman"/>
          <w:sz w:val="24"/>
          <w:szCs w:val="24"/>
        </w:rPr>
        <w:t>,</w:t>
      </w:r>
      <w:r w:rsidRPr="00991AD1">
        <w:rPr>
          <w:rFonts w:ascii="Times New Roman" w:hAnsi="Times New Roman" w:cs="Times New Roman"/>
          <w:sz w:val="24"/>
          <w:szCs w:val="24"/>
        </w:rPr>
        <w:t xml:space="preserve"> TaxonID A in Figure 3C) and those determined through sequencing (e.g.</w:t>
      </w:r>
      <w:r>
        <w:rPr>
          <w:rFonts w:ascii="Times New Roman" w:hAnsi="Times New Roman" w:cs="Times New Roman"/>
          <w:sz w:val="24"/>
          <w:szCs w:val="24"/>
        </w:rPr>
        <w:t>,</w:t>
      </w:r>
      <w:r w:rsidRPr="00991AD1">
        <w:rPr>
          <w:rFonts w:ascii="Times New Roman" w:hAnsi="Times New Roman" w:cs="Times New Roman"/>
          <w:sz w:val="24"/>
          <w:szCs w:val="24"/>
        </w:rPr>
        <w:t xml:space="preserve"> TaxonID Y</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in Figure 3C) provide consistent information regarding the identity of </w:t>
      </w:r>
      <w:r>
        <w:rPr>
          <w:rFonts w:ascii="Times New Roman" w:hAnsi="Times New Roman" w:cs="Times New Roman"/>
          <w:sz w:val="24"/>
          <w:szCs w:val="24"/>
        </w:rPr>
        <w:t xml:space="preserve">the </w:t>
      </w:r>
      <w:r w:rsidRPr="00991AD1">
        <w:rPr>
          <w:rFonts w:ascii="Times New Roman" w:hAnsi="Times New Roman" w:cs="Times New Roman"/>
          <w:sz w:val="24"/>
          <w:szCs w:val="24"/>
        </w:rPr>
        <w:t>originally collected specimen?</w:t>
      </w:r>
    </w:p>
    <w:p w:rsidR="00A70A88" w:rsidRPr="00991AD1" w:rsidRDefault="00A70A88" w:rsidP="00991AD1">
      <w:pPr>
        <w:numPr>
          <w:ilvl w:val="0"/>
          <w:numId w:val="4"/>
          <w:numberingChange w:id="60" w:author="John Wieczorek" w:date="2013-04-21T10:38:00Z" w:original="%1:2:0:."/>
        </w:numPr>
        <w:spacing w:before="100" w:beforeAutospacing="1" w:after="100" w:afterAutospacing="1" w:line="240" w:lineRule="auto"/>
        <w:jc w:val="both"/>
        <w:textAlignment w:val="baseline"/>
        <w:rPr>
          <w:rFonts w:ascii="Times New Roman" w:hAnsi="Times New Roman" w:cs="Times New Roman"/>
          <w:sz w:val="24"/>
          <w:szCs w:val="24"/>
        </w:rPr>
      </w:pPr>
      <w:r w:rsidRPr="00991AD1">
        <w:rPr>
          <w:rFonts w:ascii="Times New Roman" w:hAnsi="Times New Roman" w:cs="Times New Roman"/>
          <w:sz w:val="24"/>
          <w:szCs w:val="24"/>
        </w:rPr>
        <w:t>What are the EnvO:</w:t>
      </w:r>
      <w:r w:rsidRPr="00991AD1">
        <w:rPr>
          <w:rFonts w:ascii="Times New Roman" w:hAnsi="Times New Roman" w:cs="Times New Roman"/>
          <w:i/>
          <w:iCs/>
          <w:sz w:val="24"/>
          <w:szCs w:val="24"/>
        </w:rPr>
        <w:t>biome</w:t>
      </w:r>
      <w:r w:rsidRPr="00991AD1">
        <w:rPr>
          <w:rFonts w:ascii="Times New Roman" w:hAnsi="Times New Roman" w:cs="Times New Roman"/>
          <w:sz w:val="24"/>
          <w:szCs w:val="24"/>
        </w:rPr>
        <w:t xml:space="preserve"> and other environmental parameters associated with metagenomic sequence X (as recorded during the Moorea Biocode sampling process)?</w:t>
      </w:r>
    </w:p>
    <w:p w:rsidR="00A70A88" w:rsidRPr="00991AD1" w:rsidRDefault="00A70A88" w:rsidP="00991AD1">
      <w:pPr>
        <w:numPr>
          <w:ilvl w:val="0"/>
          <w:numId w:val="4"/>
          <w:numberingChange w:id="61" w:author="John Wieczorek" w:date="2013-04-21T10:38:00Z" w:original="%1:3:0:."/>
        </w:numPr>
        <w:spacing w:before="100" w:beforeAutospacing="1" w:after="100" w:afterAutospacing="1" w:line="240" w:lineRule="auto"/>
        <w:jc w:val="both"/>
        <w:textAlignment w:val="baseline"/>
        <w:rPr>
          <w:rFonts w:ascii="Times New Roman" w:hAnsi="Times New Roman" w:cs="Times New Roman"/>
          <w:sz w:val="24"/>
          <w:szCs w:val="24"/>
        </w:rPr>
      </w:pPr>
      <w:r w:rsidRPr="00991AD1">
        <w:rPr>
          <w:rFonts w:ascii="Times New Roman" w:hAnsi="Times New Roman" w:cs="Times New Roman"/>
          <w:sz w:val="24"/>
          <w:szCs w:val="24"/>
        </w:rPr>
        <w:t>What are all the taxa that have been collected as part of the Moorea Biocode project and where can I find the specimens and DNA samples associated with those taxa?</w:t>
      </w:r>
    </w:p>
    <w:p w:rsidR="00A70A88" w:rsidRPr="00991AD1" w:rsidRDefault="00A70A88" w:rsidP="00991AD1">
      <w:pPr>
        <w:jc w:val="both"/>
        <w:rPr>
          <w:rFonts w:ascii="Times New Roman" w:hAnsi="Times New Roman" w:cs="Times New Roman"/>
          <w:sz w:val="24"/>
          <w:szCs w:val="24"/>
        </w:rPr>
      </w:pPr>
      <w:r w:rsidRPr="00991AD1">
        <w:rPr>
          <w:rFonts w:ascii="Times New Roman" w:hAnsi="Times New Roman" w:cs="Times New Roman"/>
          <w:sz w:val="24"/>
          <w:szCs w:val="24"/>
        </w:rPr>
        <w:t xml:space="preserve">The linked open data framework provides the means to answer key questions </w:t>
      </w:r>
      <w:r>
        <w:rPr>
          <w:rFonts w:ascii="Times New Roman" w:hAnsi="Times New Roman" w:cs="Times New Roman"/>
          <w:sz w:val="24"/>
          <w:szCs w:val="24"/>
        </w:rPr>
        <w:t xml:space="preserve">not only </w:t>
      </w:r>
      <w:r w:rsidRPr="00991AD1">
        <w:rPr>
          <w:rFonts w:ascii="Times New Roman" w:hAnsi="Times New Roman" w:cs="Times New Roman"/>
          <w:sz w:val="24"/>
          <w:szCs w:val="24"/>
        </w:rPr>
        <w:t xml:space="preserve">within a particular large-scale e-infrastructure project, but also across </w:t>
      </w:r>
      <w:r>
        <w:rPr>
          <w:rFonts w:ascii="Times New Roman" w:hAnsi="Times New Roman" w:cs="Times New Roman"/>
          <w:sz w:val="24"/>
          <w:szCs w:val="24"/>
        </w:rPr>
        <w:t xml:space="preserve">such </w:t>
      </w:r>
      <w:r w:rsidRPr="00991AD1">
        <w:rPr>
          <w:rFonts w:ascii="Times New Roman" w:hAnsi="Times New Roman" w:cs="Times New Roman"/>
          <w:sz w:val="24"/>
          <w:szCs w:val="24"/>
        </w:rPr>
        <w:t>projects.</w:t>
      </w:r>
      <w:r>
        <w:rPr>
          <w:rFonts w:ascii="Times New Roman" w:hAnsi="Times New Roman" w:cs="Times New Roman"/>
          <w:sz w:val="24"/>
          <w:szCs w:val="24"/>
        </w:rPr>
        <w:t xml:space="preserve"> </w:t>
      </w:r>
      <w:r w:rsidRPr="00991AD1">
        <w:rPr>
          <w:rFonts w:ascii="Times New Roman" w:hAnsi="Times New Roman" w:cs="Times New Roman"/>
          <w:sz w:val="24"/>
          <w:szCs w:val="24"/>
        </w:rPr>
        <w:t>Thus, Internet-scale discoverability, integration</w:t>
      </w:r>
      <w:r>
        <w:rPr>
          <w:rFonts w:ascii="Times New Roman" w:hAnsi="Times New Roman" w:cs="Times New Roman"/>
          <w:sz w:val="24"/>
          <w:szCs w:val="24"/>
        </w:rPr>
        <w:t>,</w:t>
      </w:r>
      <w:r w:rsidRPr="00991AD1">
        <w:rPr>
          <w:rFonts w:ascii="Times New Roman" w:hAnsi="Times New Roman" w:cs="Times New Roman"/>
          <w:sz w:val="24"/>
          <w:szCs w:val="24"/>
        </w:rPr>
        <w:t xml:space="preserve"> and machine-inferencing </w:t>
      </w:r>
      <w:r>
        <w:rPr>
          <w:rFonts w:ascii="Times New Roman" w:hAnsi="Times New Roman" w:cs="Times New Roman"/>
          <w:sz w:val="24"/>
          <w:szCs w:val="24"/>
        </w:rPr>
        <w:t>provided by linked data support</w:t>
      </w:r>
      <w:r w:rsidRPr="00991AD1">
        <w:rPr>
          <w:rFonts w:ascii="Times New Roman" w:hAnsi="Times New Roman" w:cs="Times New Roman"/>
          <w:sz w:val="24"/>
          <w:szCs w:val="24"/>
        </w:rPr>
        <w:t xml:space="preserve"> beautifully the </w:t>
      </w:r>
      <w:r>
        <w:rPr>
          <w:rFonts w:ascii="Times New Roman" w:hAnsi="Times New Roman" w:cs="Times New Roman"/>
          <w:sz w:val="24"/>
          <w:szCs w:val="24"/>
        </w:rPr>
        <w:t xml:space="preserve">identified </w:t>
      </w:r>
      <w:r w:rsidRPr="00991AD1">
        <w:rPr>
          <w:rFonts w:ascii="Times New Roman" w:hAnsi="Times New Roman" w:cs="Times New Roman"/>
          <w:sz w:val="24"/>
          <w:szCs w:val="24"/>
        </w:rPr>
        <w:t>need for global scale, integrated</w:t>
      </w:r>
      <w:r>
        <w:rPr>
          <w:rFonts w:ascii="Times New Roman" w:hAnsi="Times New Roman" w:cs="Times New Roman"/>
          <w:sz w:val="24"/>
          <w:szCs w:val="24"/>
        </w:rPr>
        <w:t>,</w:t>
      </w:r>
      <w:r w:rsidRPr="00991AD1">
        <w:rPr>
          <w:rFonts w:ascii="Times New Roman" w:hAnsi="Times New Roman" w:cs="Times New Roman"/>
          <w:sz w:val="24"/>
          <w:szCs w:val="24"/>
        </w:rPr>
        <w:t xml:space="preserve"> and fine-grained information on </w:t>
      </w:r>
      <w:r>
        <w:rPr>
          <w:rFonts w:ascii="Times New Roman" w:hAnsi="Times New Roman" w:cs="Times New Roman"/>
          <w:sz w:val="24"/>
          <w:szCs w:val="24"/>
        </w:rPr>
        <w:t xml:space="preserve">the state of the </w:t>
      </w:r>
      <w:r w:rsidRPr="00991AD1">
        <w:rPr>
          <w:rFonts w:ascii="Times New Roman" w:hAnsi="Times New Roman" w:cs="Times New Roman"/>
          <w:sz w:val="24"/>
          <w:szCs w:val="24"/>
        </w:rPr>
        <w:t xml:space="preserve">planetary biosphere, and especially </w:t>
      </w:r>
      <w:r>
        <w:rPr>
          <w:rFonts w:ascii="Times New Roman" w:hAnsi="Times New Roman" w:cs="Times New Roman"/>
          <w:sz w:val="24"/>
          <w:szCs w:val="24"/>
        </w:rPr>
        <w:t xml:space="preserve">on </w:t>
      </w:r>
      <w:r w:rsidRPr="00991AD1">
        <w:rPr>
          <w:rFonts w:ascii="Times New Roman" w:hAnsi="Times New Roman" w:cs="Times New Roman"/>
          <w:sz w:val="24"/>
          <w:szCs w:val="24"/>
        </w:rPr>
        <w:t>biodiversity and change</w:t>
      </w:r>
      <w:r>
        <w:rPr>
          <w:rFonts w:ascii="Times New Roman" w:hAnsi="Times New Roman" w:cs="Times New Roman"/>
          <w:sz w:val="24"/>
          <w:szCs w:val="24"/>
        </w:rPr>
        <w:t>s therein</w:t>
      </w:r>
      <w:r w:rsidRPr="00991AD1">
        <w:rPr>
          <w:rFonts w:ascii="Times New Roman" w:hAnsi="Times New Roman" w:cs="Times New Roman"/>
          <w:sz w:val="24"/>
          <w:szCs w:val="24"/>
        </w:rPr>
        <w:t>.</w:t>
      </w:r>
    </w:p>
    <w:p w:rsidR="00A70A88" w:rsidRPr="00991AD1" w:rsidRDefault="00A70A88" w:rsidP="00991AD1">
      <w:pPr>
        <w:jc w:val="both"/>
        <w:rPr>
          <w:rFonts w:ascii="Times New Roman" w:hAnsi="Times New Roman" w:cs="Times New Roman"/>
          <w:sz w:val="24"/>
          <w:szCs w:val="24"/>
        </w:rPr>
      </w:pPr>
    </w:p>
    <w:p w:rsidR="00A70A88" w:rsidRDefault="00A70A88" w:rsidP="00991AD1">
      <w:pPr>
        <w:jc w:val="both"/>
        <w:rPr>
          <w:rFonts w:ascii="Times New Roman" w:hAnsi="Times New Roman" w:cs="Times New Roman"/>
          <w:sz w:val="24"/>
          <w:szCs w:val="24"/>
        </w:rPr>
      </w:pPr>
      <w:r w:rsidRPr="00991AD1">
        <w:rPr>
          <w:rFonts w:ascii="Times New Roman" w:hAnsi="Times New Roman" w:cs="Times New Roman"/>
          <w:sz w:val="24"/>
          <w:szCs w:val="24"/>
        </w:rPr>
        <w:t xml:space="preserve">For the sake of clarity, </w:t>
      </w:r>
      <w:r>
        <w:rPr>
          <w:rFonts w:ascii="Times New Roman" w:hAnsi="Times New Roman" w:cs="Times New Roman"/>
          <w:sz w:val="24"/>
          <w:szCs w:val="24"/>
        </w:rPr>
        <w:t>Figure 3C</w:t>
      </w:r>
      <w:r w:rsidRPr="00991AD1">
        <w:rPr>
          <w:rFonts w:ascii="Times New Roman" w:hAnsi="Times New Roman" w:cs="Times New Roman"/>
          <w:sz w:val="24"/>
          <w:szCs w:val="24"/>
        </w:rPr>
        <w:t xml:space="preserve"> does not show every relationship that could or should be annotated in this workflow. </w:t>
      </w:r>
      <w:r>
        <w:rPr>
          <w:rFonts w:ascii="Times New Roman" w:hAnsi="Times New Roman" w:cs="Times New Roman"/>
          <w:sz w:val="24"/>
          <w:szCs w:val="24"/>
        </w:rPr>
        <w:t>Moreover</w:t>
      </w:r>
      <w:r w:rsidRPr="00991AD1">
        <w:rPr>
          <w:rFonts w:ascii="Times New Roman" w:hAnsi="Times New Roman" w:cs="Times New Roman"/>
          <w:sz w:val="24"/>
          <w:szCs w:val="24"/>
        </w:rPr>
        <w:t>, this use case, although usefully comprehensive in showing many possible inputs and outputs and chains of provenance that need tracking, only scratches the surface of the use cases that can be modeled using carefully constructed ontologies in bio</w:t>
      </w:r>
      <w:r>
        <w:rPr>
          <w:rFonts w:ascii="Times New Roman" w:hAnsi="Times New Roman" w:cs="Times New Roman"/>
          <w:sz w:val="24"/>
          <w:szCs w:val="24"/>
        </w:rPr>
        <w:t xml:space="preserve">diversity and ecology domains. </w:t>
      </w:r>
      <w:r w:rsidRPr="00991AD1">
        <w:rPr>
          <w:rFonts w:ascii="Times New Roman" w:hAnsi="Times New Roman" w:cs="Times New Roman"/>
          <w:sz w:val="24"/>
          <w:szCs w:val="24"/>
        </w:rPr>
        <w:t>Many use cases relevant to biodiversity studies will not directly involve the collection of specimens at all.</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Implicit in the gene-based view of biodiversity is that the genes accumulated from a metagenomics analysis belong to specimens that are present but effectively destructively sampled during analyses. The gene(s) sampled might only provide the roughest guide to accurately represent the actual specimen and its link into taxonomy. </w:t>
      </w:r>
      <w:ins w:id="62" w:author="John Wieczorek" w:date="2013-04-21T11:28:00Z">
        <w:r>
          <w:rPr>
            <w:rFonts w:ascii="Times New Roman" w:hAnsi="Times New Roman" w:cs="Times New Roman"/>
            <w:sz w:val="24"/>
            <w:szCs w:val="24"/>
          </w:rPr>
          <w:t>Individual analyses, in which phylogenetic trees or operational taxonomic taxonomic units can be used, are not as much a challenge in the gene-based world as how to re-use sequence information</w:t>
        </w:r>
      </w:ins>
      <w:del w:id="63" w:author="John Wieczorek" w:date="2013-04-21T11:31:00Z">
        <w:r w:rsidRPr="00991AD1" w:rsidDel="00A44FC4">
          <w:rPr>
            <w:rFonts w:ascii="Times New Roman" w:hAnsi="Times New Roman" w:cs="Times New Roman"/>
            <w:sz w:val="24"/>
            <w:szCs w:val="24"/>
          </w:rPr>
          <w:delText xml:space="preserve">The challenge with the gene-based world is </w:delText>
        </w:r>
        <w:r w:rsidDel="00A44FC4">
          <w:rPr>
            <w:rFonts w:ascii="Times New Roman" w:hAnsi="Times New Roman" w:cs="Times New Roman"/>
            <w:sz w:val="24"/>
            <w:szCs w:val="24"/>
          </w:rPr>
          <w:delText xml:space="preserve">not so much </w:delText>
        </w:r>
        <w:r w:rsidRPr="00991AD1" w:rsidDel="00A44FC4">
          <w:rPr>
            <w:rFonts w:ascii="Times New Roman" w:hAnsi="Times New Roman" w:cs="Times New Roman"/>
            <w:sz w:val="24"/>
            <w:szCs w:val="24"/>
          </w:rPr>
          <w:delText xml:space="preserve">individual analyses, where </w:delText>
        </w:r>
        <w:r w:rsidDel="00A44FC4">
          <w:rPr>
            <w:rFonts w:ascii="Times New Roman" w:hAnsi="Times New Roman" w:cs="Times New Roman"/>
            <w:sz w:val="24"/>
            <w:szCs w:val="24"/>
          </w:rPr>
          <w:delText xml:space="preserve">we can appeal to </w:delText>
        </w:r>
        <w:r w:rsidRPr="00991AD1" w:rsidDel="00A44FC4">
          <w:rPr>
            <w:rFonts w:ascii="Times New Roman" w:hAnsi="Times New Roman" w:cs="Times New Roman"/>
            <w:sz w:val="24"/>
            <w:szCs w:val="24"/>
          </w:rPr>
          <w:delText xml:space="preserve">phylogenetic trees or operational taxonomic units, </w:delText>
        </w:r>
        <w:r w:rsidDel="00A44FC4">
          <w:rPr>
            <w:rFonts w:ascii="Times New Roman" w:hAnsi="Times New Roman" w:cs="Times New Roman"/>
            <w:sz w:val="24"/>
            <w:szCs w:val="24"/>
          </w:rPr>
          <w:delText xml:space="preserve">but rather concerns the problem of how </w:delText>
        </w:r>
        <w:r w:rsidRPr="00991AD1" w:rsidDel="00A44FC4">
          <w:rPr>
            <w:rFonts w:ascii="Times New Roman" w:hAnsi="Times New Roman" w:cs="Times New Roman"/>
            <w:sz w:val="24"/>
            <w:szCs w:val="24"/>
          </w:rPr>
          <w:delText>sequence</w:delText>
        </w:r>
        <w:r w:rsidDel="00A44FC4">
          <w:rPr>
            <w:rFonts w:ascii="Times New Roman" w:hAnsi="Times New Roman" w:cs="Times New Roman"/>
            <w:sz w:val="24"/>
            <w:szCs w:val="24"/>
          </w:rPr>
          <w:delText xml:space="preserve"> information can be re-used</w:delText>
        </w:r>
      </w:del>
      <w:r w:rsidRPr="00991AD1">
        <w:rPr>
          <w:rFonts w:ascii="Times New Roman" w:hAnsi="Times New Roman" w:cs="Times New Roman"/>
          <w:sz w:val="24"/>
          <w:szCs w:val="24"/>
        </w:rPr>
        <w:t xml:space="preserve">, especially given the large number of sequences that have no reference to </w:t>
      </w:r>
      <w:r>
        <w:rPr>
          <w:rFonts w:ascii="Times New Roman" w:hAnsi="Times New Roman" w:cs="Times New Roman"/>
          <w:sz w:val="24"/>
          <w:szCs w:val="24"/>
        </w:rPr>
        <w:t>taxonomic</w:t>
      </w:r>
      <w:r w:rsidRPr="00991AD1">
        <w:rPr>
          <w:rFonts w:ascii="Times New Roman" w:hAnsi="Times New Roman" w:cs="Times New Roman"/>
          <w:sz w:val="24"/>
          <w:szCs w:val="24"/>
        </w:rPr>
        <w:t xml:space="preserve"> names at all.</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How </w:t>
      </w:r>
      <w:ins w:id="64" w:author="John Wieczorek" w:date="2013-04-21T11:31:00Z">
        <w:r>
          <w:rPr>
            <w:rFonts w:ascii="Times New Roman" w:hAnsi="Times New Roman" w:cs="Times New Roman"/>
            <w:sz w:val="24"/>
            <w:szCs w:val="24"/>
          </w:rPr>
          <w:t xml:space="preserve">can </w:t>
        </w:r>
      </w:ins>
      <w:del w:id="65" w:author="John Wieczorek" w:date="2013-04-21T11:31:00Z">
        <w:r w:rsidRPr="00991AD1" w:rsidDel="00A44FC4">
          <w:rPr>
            <w:rFonts w:ascii="Times New Roman" w:hAnsi="Times New Roman" w:cs="Times New Roman"/>
            <w:sz w:val="24"/>
            <w:szCs w:val="24"/>
          </w:rPr>
          <w:delText xml:space="preserve">to easily combine </w:delText>
        </w:r>
      </w:del>
      <w:r w:rsidRPr="00991AD1">
        <w:rPr>
          <w:rFonts w:ascii="Times New Roman" w:hAnsi="Times New Roman" w:cs="Times New Roman"/>
          <w:sz w:val="24"/>
          <w:szCs w:val="24"/>
        </w:rPr>
        <w:t xml:space="preserve">trees or operational units </w:t>
      </w:r>
      <w:ins w:id="66" w:author="John Wieczorek" w:date="2013-04-21T11:31:00Z">
        <w:r>
          <w:rPr>
            <w:rFonts w:ascii="Times New Roman" w:hAnsi="Times New Roman" w:cs="Times New Roman"/>
            <w:sz w:val="24"/>
            <w:szCs w:val="24"/>
          </w:rPr>
          <w:t xml:space="preserve">be easily combined </w:t>
        </w:r>
      </w:ins>
      <w:r w:rsidRPr="00991AD1">
        <w:rPr>
          <w:rFonts w:ascii="Times New Roman" w:hAnsi="Times New Roman" w:cs="Times New Roman"/>
          <w:sz w:val="24"/>
          <w:szCs w:val="24"/>
        </w:rPr>
        <w:t>across analyses?</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How </w:t>
      </w:r>
      <w:ins w:id="67" w:author="John Wieczorek" w:date="2013-04-21T11:32:00Z">
        <w:r>
          <w:rPr>
            <w:rFonts w:ascii="Times New Roman" w:hAnsi="Times New Roman" w:cs="Times New Roman"/>
            <w:sz w:val="24"/>
            <w:szCs w:val="24"/>
          </w:rPr>
          <w:t>can the trees and operational units be</w:t>
        </w:r>
      </w:ins>
      <w:del w:id="68" w:author="John Wieczorek" w:date="2013-04-21T11:32:00Z">
        <w:r w:rsidRPr="00991AD1" w:rsidDel="00A44FC4">
          <w:rPr>
            <w:rFonts w:ascii="Times New Roman" w:hAnsi="Times New Roman" w:cs="Times New Roman"/>
            <w:sz w:val="24"/>
            <w:szCs w:val="24"/>
          </w:rPr>
          <w:delText>to reconcile those</w:delText>
        </w:r>
      </w:del>
      <w:ins w:id="69" w:author="John Wieczorek" w:date="2013-04-21T11:32:00Z">
        <w:r>
          <w:rPr>
            <w:rFonts w:ascii="Times New Roman" w:hAnsi="Times New Roman" w:cs="Times New Roman"/>
            <w:sz w:val="24"/>
            <w:szCs w:val="24"/>
          </w:rPr>
          <w:t xml:space="preserve"> reconciled</w:t>
        </w:r>
      </w:ins>
      <w:r w:rsidRPr="00991AD1">
        <w:rPr>
          <w:rFonts w:ascii="Times New Roman" w:hAnsi="Times New Roman" w:cs="Times New Roman"/>
          <w:sz w:val="24"/>
          <w:szCs w:val="24"/>
        </w:rPr>
        <w:t xml:space="preserve"> with names and specimens?</w:t>
      </w:r>
      <w:r>
        <w:rPr>
          <w:rFonts w:ascii="Times New Roman" w:hAnsi="Times New Roman" w:cs="Times New Roman"/>
          <w:sz w:val="24"/>
          <w:szCs w:val="24"/>
        </w:rPr>
        <w:t xml:space="preserve"> </w:t>
      </w:r>
      <w:r w:rsidRPr="00991AD1">
        <w:rPr>
          <w:rFonts w:ascii="Times New Roman" w:hAnsi="Times New Roman" w:cs="Times New Roman"/>
          <w:sz w:val="24"/>
          <w:szCs w:val="24"/>
        </w:rPr>
        <w:t xml:space="preserve">Solving </w:t>
      </w:r>
      <w:r>
        <w:rPr>
          <w:rFonts w:ascii="Times New Roman" w:hAnsi="Times New Roman" w:cs="Times New Roman"/>
          <w:sz w:val="24"/>
          <w:szCs w:val="24"/>
        </w:rPr>
        <w:t>the problem of</w:t>
      </w:r>
      <w:r w:rsidRPr="00991AD1">
        <w:rPr>
          <w:rFonts w:ascii="Times New Roman" w:hAnsi="Times New Roman" w:cs="Times New Roman"/>
          <w:sz w:val="24"/>
          <w:szCs w:val="24"/>
        </w:rPr>
        <w:t xml:space="preserve"> how to reconcile genes, specimens, and samples remains a core task that will become a key part of how BCO </w:t>
      </w:r>
      <w:r>
        <w:rPr>
          <w:rFonts w:ascii="Times New Roman" w:hAnsi="Times New Roman" w:cs="Times New Roman"/>
          <w:sz w:val="24"/>
          <w:szCs w:val="24"/>
        </w:rPr>
        <w:t xml:space="preserve">evolves in the future. </w:t>
      </w:r>
    </w:p>
    <w:p w:rsidR="00A70A88" w:rsidRDefault="00A70A88" w:rsidP="00991AD1">
      <w:pPr>
        <w:jc w:val="both"/>
        <w:rPr>
          <w:rFonts w:ascii="Times New Roman" w:hAnsi="Times New Roman" w:cs="Times New Roman"/>
          <w:sz w:val="24"/>
          <w:szCs w:val="24"/>
        </w:rPr>
      </w:pPr>
    </w:p>
    <w:p w:rsidR="00A70A88" w:rsidRDefault="00A70A88" w:rsidP="00991AD1">
      <w:pPr>
        <w:jc w:val="both"/>
        <w:rPr>
          <w:rFonts w:ascii="Times New Roman" w:hAnsi="Times New Roman" w:cs="Times New Roman"/>
          <w:sz w:val="24"/>
          <w:szCs w:val="24"/>
        </w:rPr>
      </w:pPr>
      <w:r w:rsidRPr="00991AD1">
        <w:rPr>
          <w:rFonts w:ascii="Times New Roman" w:hAnsi="Times New Roman" w:cs="Times New Roman"/>
          <w:sz w:val="24"/>
          <w:szCs w:val="24"/>
        </w:rPr>
        <w:t>Annotation of sequence submissions has been developed as a Genomic Standard Consortium (GSC) standard using</w:t>
      </w:r>
      <w:r>
        <w:rPr>
          <w:rFonts w:ascii="Times New Roman" w:hAnsi="Times New Roman" w:cs="Times New Roman"/>
          <w:sz w:val="24"/>
          <w:szCs w:val="24"/>
        </w:rPr>
        <w:t xml:space="preserve"> the MIxS family of checklists</w:t>
      </w:r>
      <w:r w:rsidRPr="00991AD1">
        <w:rPr>
          <w:rFonts w:ascii="Times New Roman" w:hAnsi="Times New Roman" w:cs="Times New Roman"/>
          <w:sz w:val="24"/>
          <w:szCs w:val="24"/>
        </w:rPr>
        <w:t xml:space="preserve">, providing an avenue for contextualizing sequences at the time of submission to repositories. The MIxS family consists of checklists for </w:t>
      </w:r>
      <w:r w:rsidRPr="00991AD1">
        <w:rPr>
          <w:rFonts w:ascii="Times New Roman" w:hAnsi="Times New Roman" w:cs="Times New Roman"/>
          <w:sz w:val="24"/>
          <w:szCs w:val="24"/>
          <w:shd w:val="clear" w:color="auto" w:fill="FFFFFF"/>
        </w:rPr>
        <w:t>genome/m</w:t>
      </w:r>
      <w:r>
        <w:rPr>
          <w:rFonts w:ascii="Times New Roman" w:hAnsi="Times New Roman" w:cs="Times New Roman"/>
          <w:sz w:val="24"/>
          <w:szCs w:val="24"/>
          <w:shd w:val="clear" w:color="auto" w:fill="FFFFFF"/>
        </w:rPr>
        <w:t>etagenome sequences (MIGS/MIMS)</w:t>
      </w:r>
      <w:r w:rsidRPr="00991AD1">
        <w:rPr>
          <w:rFonts w:ascii="Times New Roman" w:hAnsi="Times New Roman" w:cs="Times New Roman"/>
          <w:sz w:val="24"/>
          <w:szCs w:val="24"/>
          <w:shd w:val="clear" w:color="auto" w:fill="FFFFFF"/>
        </w:rPr>
        <w:t xml:space="preserve"> and m</w:t>
      </w:r>
      <w:r>
        <w:rPr>
          <w:rFonts w:ascii="Times New Roman" w:hAnsi="Times New Roman" w:cs="Times New Roman"/>
          <w:sz w:val="24"/>
          <w:szCs w:val="24"/>
          <w:shd w:val="clear" w:color="auto" w:fill="FFFFFF"/>
        </w:rPr>
        <w:t>arker sequences (MIMARKS)</w:t>
      </w:r>
      <w:r w:rsidRPr="00991AD1">
        <w:rPr>
          <w:rFonts w:ascii="Times New Roman" w:hAnsi="Times New Roman" w:cs="Times New Roman"/>
          <w:sz w:val="24"/>
          <w:szCs w:val="24"/>
          <w:shd w:val="clear" w:color="auto" w:fill="FFFFFF"/>
        </w:rPr>
        <w:t xml:space="preserve"> wit</w:t>
      </w:r>
      <w:r>
        <w:rPr>
          <w:rFonts w:ascii="Times New Roman" w:hAnsi="Times New Roman" w:cs="Times New Roman"/>
          <w:sz w:val="24"/>
          <w:szCs w:val="24"/>
          <w:shd w:val="clear" w:color="auto" w:fill="FFFFFF"/>
        </w:rPr>
        <w:t>h shared descriptors across all three checklists</w:t>
      </w:r>
      <w:r w:rsidRPr="00991AD1">
        <w:rPr>
          <w:rFonts w:ascii="Times New Roman" w:hAnsi="Times New Roman" w:cs="Times New Roman"/>
          <w:sz w:val="24"/>
          <w:szCs w:val="24"/>
          <w:shd w:val="clear" w:color="auto" w:fill="FFFFFF"/>
        </w:rPr>
        <w:t>, checklist specific descriptors, and a suite of environmenta</w:t>
      </w:r>
      <w:r>
        <w:rPr>
          <w:rFonts w:ascii="Times New Roman" w:hAnsi="Times New Roman" w:cs="Times New Roman"/>
          <w:sz w:val="24"/>
          <w:szCs w:val="24"/>
          <w:shd w:val="clear" w:color="auto" w:fill="FFFFFF"/>
        </w:rPr>
        <w:t>l packages adopted from EnvO [21</w:t>
      </w:r>
      <w:r w:rsidRPr="00991AD1">
        <w:rPr>
          <w:rFonts w:ascii="Times New Roman" w:hAnsi="Times New Roman" w:cs="Times New Roman"/>
          <w:sz w:val="24"/>
          <w:szCs w:val="24"/>
          <w:shd w:val="clear" w:color="auto" w:fill="FFFFFF"/>
        </w:rPr>
        <w:t xml:space="preserve">]. In Figure 3c, sequence annotation </w:t>
      </w:r>
      <w:r>
        <w:rPr>
          <w:rFonts w:ascii="Times New Roman" w:hAnsi="Times New Roman" w:cs="Times New Roman"/>
          <w:sz w:val="24"/>
          <w:szCs w:val="24"/>
          <w:shd w:val="clear" w:color="auto" w:fill="FFFFFF"/>
        </w:rPr>
        <w:t xml:space="preserve">is performed </w:t>
      </w:r>
      <w:r w:rsidRPr="00991AD1">
        <w:rPr>
          <w:rFonts w:ascii="Times New Roman" w:hAnsi="Times New Roman" w:cs="Times New Roman"/>
          <w:sz w:val="24"/>
          <w:szCs w:val="24"/>
          <w:shd w:val="clear" w:color="auto" w:fill="FFFFFF"/>
        </w:rPr>
        <w:t>between the sequencing and sequence alignment activities (BLAST), describing events and material leading up to the sequence. </w:t>
      </w:r>
      <w:r w:rsidRPr="00991AD1">
        <w:rPr>
          <w:rFonts w:ascii="Times New Roman" w:hAnsi="Times New Roman" w:cs="Times New Roman"/>
          <w:sz w:val="24"/>
          <w:szCs w:val="24"/>
        </w:rPr>
        <w:t>A challenge</w:t>
      </w:r>
      <w:r>
        <w:rPr>
          <w:rFonts w:ascii="Times New Roman" w:hAnsi="Times New Roman" w:cs="Times New Roman"/>
          <w:sz w:val="24"/>
          <w:szCs w:val="24"/>
        </w:rPr>
        <w:t>,</w:t>
      </w:r>
      <w:r w:rsidRPr="00991AD1">
        <w:rPr>
          <w:rFonts w:ascii="Times New Roman" w:hAnsi="Times New Roman" w:cs="Times New Roman"/>
          <w:sz w:val="24"/>
          <w:szCs w:val="24"/>
        </w:rPr>
        <w:t xml:space="preserve"> then, is integrating BCO outputs with</w:t>
      </w:r>
      <w:r>
        <w:rPr>
          <w:rFonts w:ascii="Times New Roman" w:hAnsi="Times New Roman" w:cs="Times New Roman"/>
          <w:sz w:val="24"/>
          <w:szCs w:val="24"/>
        </w:rPr>
        <w:t xml:space="preserve"> both</w:t>
      </w:r>
      <w:r w:rsidRPr="00991AD1">
        <w:rPr>
          <w:rFonts w:ascii="Times New Roman" w:hAnsi="Times New Roman" w:cs="Times New Roman"/>
          <w:sz w:val="24"/>
          <w:szCs w:val="24"/>
        </w:rPr>
        <w:t xml:space="preserve"> the MIxS and DwC standards, </w:t>
      </w:r>
      <w:r w:rsidRPr="00991AD1">
        <w:rPr>
          <w:rFonts w:ascii="Times New Roman" w:hAnsi="Times New Roman" w:cs="Times New Roman"/>
          <w:sz w:val="24"/>
          <w:szCs w:val="24"/>
          <w:shd w:val="clear" w:color="auto" w:fill="FFFFFF"/>
        </w:rPr>
        <w:t>providing consistency of terms and conceptual grounding across the biodiversity (DwC) and molecular (MIxS) namespaces.</w:t>
      </w:r>
      <w:r>
        <w:rPr>
          <w:rFonts w:ascii="Times New Roman" w:hAnsi="Times New Roman" w:cs="Times New Roman"/>
          <w:sz w:val="24"/>
          <w:szCs w:val="24"/>
        </w:rPr>
        <w:t xml:space="preserve"> </w:t>
      </w:r>
    </w:p>
    <w:p w:rsidR="00A70A88" w:rsidRDefault="00A70A88" w:rsidP="00991AD1">
      <w:pPr>
        <w:jc w:val="both"/>
        <w:rPr>
          <w:rFonts w:ascii="Times New Roman" w:hAnsi="Times New Roman" w:cs="Times New Roman"/>
          <w:sz w:val="24"/>
          <w:szCs w:val="24"/>
        </w:rPr>
      </w:pPr>
    </w:p>
    <w:p w:rsidR="00A70A88" w:rsidRDefault="00A70A88" w:rsidP="00991AD1">
      <w:pPr>
        <w:jc w:val="both"/>
        <w:rPr>
          <w:rFonts w:ascii="Times New Roman" w:hAnsi="Times New Roman" w:cs="Times New Roman"/>
          <w:sz w:val="24"/>
          <w:szCs w:val="24"/>
        </w:rPr>
      </w:pPr>
      <w:r>
        <w:rPr>
          <w:rFonts w:ascii="Times New Roman" w:hAnsi="Times New Roman" w:cs="Times New Roman"/>
          <w:sz w:val="24"/>
          <w:szCs w:val="24"/>
        </w:rPr>
        <w:t>In addition to the types of samples described in Figure 3</w:t>
      </w:r>
      <w:r w:rsidRPr="00991AD1">
        <w:rPr>
          <w:rFonts w:ascii="Times New Roman" w:hAnsi="Times New Roman" w:cs="Times New Roman"/>
          <w:sz w:val="24"/>
          <w:szCs w:val="24"/>
        </w:rPr>
        <w:t xml:space="preserve">, many biodiversity datasets reference neither specimens nor genes, but instead </w:t>
      </w:r>
      <w:ins w:id="70" w:author="John Wieczorek" w:date="2013-04-21T11:35:00Z">
        <w:r w:rsidRPr="00991AD1">
          <w:rPr>
            <w:rFonts w:ascii="Times New Roman" w:hAnsi="Times New Roman" w:cs="Times New Roman"/>
            <w:sz w:val="24"/>
            <w:szCs w:val="24"/>
          </w:rPr>
          <w:t xml:space="preserve">simply </w:t>
        </w:r>
      </w:ins>
      <w:r w:rsidRPr="00991AD1">
        <w:rPr>
          <w:rFonts w:ascii="Times New Roman" w:hAnsi="Times New Roman" w:cs="Times New Roman"/>
          <w:sz w:val="24"/>
          <w:szCs w:val="24"/>
        </w:rPr>
        <w:t xml:space="preserve">provide </w:t>
      </w:r>
      <w:del w:id="71" w:author="John Wieczorek" w:date="2013-04-21T11:35:00Z">
        <w:r w:rsidRPr="00991AD1" w:rsidDel="006034E3">
          <w:rPr>
            <w:rFonts w:ascii="Times New Roman" w:hAnsi="Times New Roman" w:cs="Times New Roman"/>
            <w:sz w:val="24"/>
            <w:szCs w:val="24"/>
          </w:rPr>
          <w:delText xml:space="preserve">simply </w:delText>
        </w:r>
      </w:del>
      <w:r w:rsidRPr="00991AD1">
        <w:rPr>
          <w:rFonts w:ascii="Times New Roman" w:hAnsi="Times New Roman" w:cs="Times New Roman"/>
          <w:sz w:val="24"/>
          <w:szCs w:val="24"/>
        </w:rPr>
        <w:t>a list of taxa observed in an area, or eve</w:t>
      </w:r>
      <w:r>
        <w:rPr>
          <w:rFonts w:ascii="Times New Roman" w:hAnsi="Times New Roman" w:cs="Times New Roman"/>
          <w:sz w:val="24"/>
          <w:szCs w:val="24"/>
        </w:rPr>
        <w:t xml:space="preserve">n </w:t>
      </w:r>
      <w:ins w:id="72" w:author="John Wieczorek" w:date="2013-04-21T11:36:00Z">
        <w:r>
          <w:rPr>
            <w:rFonts w:ascii="Times New Roman" w:hAnsi="Times New Roman" w:cs="Times New Roman"/>
            <w:sz w:val="24"/>
            <w:szCs w:val="24"/>
          </w:rPr>
          <w:t xml:space="preserve">of taxa </w:t>
        </w:r>
      </w:ins>
      <w:r>
        <w:rPr>
          <w:rFonts w:ascii="Times New Roman" w:hAnsi="Times New Roman" w:cs="Times New Roman"/>
          <w:sz w:val="24"/>
          <w:szCs w:val="24"/>
        </w:rPr>
        <w:t xml:space="preserve">confirmed </w:t>
      </w:r>
      <w:ins w:id="73" w:author="John Wieczorek" w:date="2013-04-21T11:36:00Z">
        <w:r>
          <w:rPr>
            <w:rFonts w:ascii="Times New Roman" w:hAnsi="Times New Roman" w:cs="Times New Roman"/>
            <w:sz w:val="24"/>
            <w:szCs w:val="24"/>
          </w:rPr>
          <w:t>not to have been detected</w:t>
        </w:r>
      </w:ins>
      <w:del w:id="74" w:author="John Wieczorek" w:date="2013-04-21T11:36:00Z">
        <w:r w:rsidDel="006034E3">
          <w:rPr>
            <w:rFonts w:ascii="Times New Roman" w:hAnsi="Times New Roman" w:cs="Times New Roman"/>
            <w:sz w:val="24"/>
            <w:szCs w:val="24"/>
          </w:rPr>
          <w:delText xml:space="preserve">non-detections (for example through reference to </w:delText>
        </w:r>
        <w:r w:rsidRPr="00991AD1" w:rsidDel="006034E3">
          <w:rPr>
            <w:rFonts w:ascii="Times New Roman" w:hAnsi="Times New Roman" w:cs="Times New Roman"/>
            <w:sz w:val="24"/>
            <w:szCs w:val="24"/>
          </w:rPr>
          <w:delText>absences)</w:delText>
        </w:r>
      </w:del>
      <w:r w:rsidRPr="00991AD1">
        <w:rPr>
          <w:rFonts w:ascii="Times New Roman" w:hAnsi="Times New Roman" w:cs="Times New Roman"/>
          <w:sz w:val="24"/>
          <w:szCs w:val="24"/>
        </w:rPr>
        <w:t>.</w:t>
      </w:r>
      <w:r>
        <w:rPr>
          <w:rFonts w:ascii="Times New Roman" w:hAnsi="Times New Roman" w:cs="Times New Roman"/>
          <w:sz w:val="24"/>
          <w:szCs w:val="24"/>
        </w:rPr>
        <w:t xml:space="preserve"> </w:t>
      </w:r>
      <w:r w:rsidRPr="00991AD1">
        <w:rPr>
          <w:rFonts w:ascii="Times New Roman" w:hAnsi="Times New Roman" w:cs="Times New Roman"/>
          <w:sz w:val="24"/>
          <w:szCs w:val="24"/>
        </w:rPr>
        <w:t>The BCO will need to grow to encompass such ecological survey and inventorying data, which woul</w:t>
      </w:r>
      <w:r>
        <w:rPr>
          <w:rFonts w:ascii="Times New Roman" w:hAnsi="Times New Roman" w:cs="Times New Roman"/>
          <w:sz w:val="24"/>
          <w:szCs w:val="24"/>
        </w:rPr>
        <w:t>d allow a way</w:t>
      </w:r>
      <w:r w:rsidRPr="00991AD1">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991AD1">
        <w:rPr>
          <w:rFonts w:ascii="Times New Roman" w:hAnsi="Times New Roman" w:cs="Times New Roman"/>
          <w:sz w:val="24"/>
          <w:szCs w:val="24"/>
        </w:rPr>
        <w:t>more effectively integrate different sources of knowledge via s</w:t>
      </w:r>
      <w:r>
        <w:rPr>
          <w:rFonts w:ascii="Times New Roman" w:hAnsi="Times New Roman" w:cs="Times New Roman"/>
          <w:sz w:val="24"/>
          <w:szCs w:val="24"/>
        </w:rPr>
        <w:t>hared, linked and well-understoo</w:t>
      </w:r>
      <w:r w:rsidRPr="00991AD1">
        <w:rPr>
          <w:rFonts w:ascii="Times New Roman" w:hAnsi="Times New Roman" w:cs="Times New Roman"/>
          <w:sz w:val="24"/>
          <w:szCs w:val="24"/>
        </w:rPr>
        <w:t>d terms (e.g.</w:t>
      </w:r>
      <w:r>
        <w:rPr>
          <w:rFonts w:ascii="Times New Roman" w:hAnsi="Times New Roman" w:cs="Times New Roman"/>
          <w:sz w:val="24"/>
          <w:szCs w:val="24"/>
        </w:rPr>
        <w:t>,</w:t>
      </w:r>
      <w:r w:rsidRPr="00991AD1">
        <w:rPr>
          <w:rFonts w:ascii="Times New Roman" w:hAnsi="Times New Roman" w:cs="Times New Roman"/>
          <w:sz w:val="24"/>
          <w:szCs w:val="24"/>
        </w:rPr>
        <w:t xml:space="preserve"> </w:t>
      </w:r>
      <w:r>
        <w:rPr>
          <w:rFonts w:ascii="Times New Roman" w:hAnsi="Times New Roman" w:cs="Times New Roman"/>
          <w:sz w:val="24"/>
          <w:szCs w:val="24"/>
        </w:rPr>
        <w:t>DwC:</w:t>
      </w:r>
      <w:r w:rsidRPr="00991AD1">
        <w:rPr>
          <w:rFonts w:ascii="Times New Roman" w:hAnsi="Times New Roman" w:cs="Times New Roman"/>
          <w:sz w:val="24"/>
          <w:szCs w:val="24"/>
        </w:rPr>
        <w:t xml:space="preserve">taxon identification </w:t>
      </w:r>
      <w:r>
        <w:rPr>
          <w:rFonts w:ascii="Times New Roman" w:hAnsi="Times New Roman" w:cs="Times New Roman"/>
          <w:sz w:val="24"/>
          <w:szCs w:val="24"/>
        </w:rPr>
        <w:t>or BCO:</w:t>
      </w:r>
      <w:r w:rsidRPr="00637E50">
        <w:rPr>
          <w:rFonts w:ascii="Times New Roman" w:hAnsi="Times New Roman" w:cs="Times New Roman"/>
          <w:i/>
          <w:sz w:val="24"/>
          <w:szCs w:val="24"/>
        </w:rPr>
        <w:t>identification process</w:t>
      </w:r>
      <w:r w:rsidRPr="00991AD1">
        <w:rPr>
          <w:rFonts w:ascii="Times New Roman" w:hAnsi="Times New Roman" w:cs="Times New Roman"/>
          <w:sz w:val="24"/>
          <w:szCs w:val="24"/>
        </w:rPr>
        <w:t>).</w:t>
      </w:r>
      <w:r>
        <w:rPr>
          <w:rFonts w:ascii="Times New Roman" w:hAnsi="Times New Roman" w:cs="Times New Roman"/>
          <w:sz w:val="24"/>
          <w:szCs w:val="24"/>
        </w:rPr>
        <w:t xml:space="preserve"> </w:t>
      </w:r>
    </w:p>
    <w:p w:rsidR="00A70A88" w:rsidRPr="00E62A56" w:rsidRDefault="00A70A88" w:rsidP="00991AD1">
      <w:pPr>
        <w:jc w:val="both"/>
        <w:rPr>
          <w:rFonts w:ascii="Times New Roman" w:hAnsi="Times New Roman"/>
          <w:sz w:val="24"/>
        </w:rPr>
      </w:pPr>
      <w:r w:rsidRPr="00991AD1">
        <w:rPr>
          <w:rFonts w:ascii="Times New Roman" w:hAnsi="Times New Roman" w:cs="Times New Roman"/>
          <w:sz w:val="24"/>
          <w:szCs w:val="24"/>
        </w:rPr>
        <w:br/>
        <w:t>Figure</w:t>
      </w:r>
      <w:r>
        <w:rPr>
          <w:rFonts w:ascii="Times New Roman" w:hAnsi="Times New Roman" w:cs="Times New Roman"/>
          <w:sz w:val="24"/>
          <w:szCs w:val="24"/>
        </w:rPr>
        <w:t>s 1 and 3</w:t>
      </w:r>
      <w:r w:rsidRPr="00991AD1">
        <w:rPr>
          <w:rFonts w:ascii="Times New Roman" w:hAnsi="Times New Roman" w:cs="Times New Roman"/>
          <w:sz w:val="24"/>
          <w:szCs w:val="24"/>
        </w:rPr>
        <w:t xml:space="preserve"> nicely illustrate one further complexity worthy of discussion: biodiversity knowledge is structured</w:t>
      </w:r>
      <w:r>
        <w:rPr>
          <w:rFonts w:ascii="Times New Roman" w:hAnsi="Times New Roman" w:cs="Times New Roman"/>
          <w:sz w:val="24"/>
          <w:szCs w:val="24"/>
        </w:rPr>
        <w:t xml:space="preserve"> spatially and hierarchically. For example, a</w:t>
      </w:r>
      <w:r w:rsidRPr="00991AD1">
        <w:rPr>
          <w:rFonts w:ascii="Times New Roman" w:hAnsi="Times New Roman" w:cs="Times New Roman"/>
          <w:sz w:val="24"/>
          <w:szCs w:val="24"/>
        </w:rPr>
        <w:t xml:space="preserve"> community of microbes from the gut of a collected insect in Figure 3 may relate </w:t>
      </w:r>
      <w:r>
        <w:rPr>
          <w:rFonts w:ascii="Times New Roman" w:hAnsi="Times New Roman" w:cs="Times New Roman"/>
          <w:sz w:val="24"/>
          <w:szCs w:val="24"/>
        </w:rPr>
        <w:t xml:space="preserve">not only </w:t>
      </w:r>
      <w:r w:rsidRPr="00991AD1">
        <w:rPr>
          <w:rFonts w:ascii="Times New Roman" w:hAnsi="Times New Roman" w:cs="Times New Roman"/>
          <w:sz w:val="24"/>
          <w:szCs w:val="24"/>
        </w:rPr>
        <w:t>to the topological relationships of the gut described in the Arthropod Anatomy Ontology</w:t>
      </w:r>
      <w:r>
        <w:rPr>
          <w:rFonts w:ascii="Times New Roman" w:hAnsi="Times New Roman" w:cs="Times New Roman"/>
          <w:sz w:val="24"/>
          <w:szCs w:val="24"/>
        </w:rPr>
        <w:t xml:space="preserve"> (</w:t>
      </w:r>
      <w:hyperlink r:id="rId44" w:history="1">
        <w:r w:rsidRPr="009F799F">
          <w:rPr>
            <w:rStyle w:val="Hyperlink"/>
            <w:rFonts w:ascii="Times New Roman" w:hAnsi="Times New Roman"/>
            <w:sz w:val="24"/>
            <w:szCs w:val="24"/>
          </w:rPr>
          <w:t>AAO</w:t>
        </w:r>
      </w:hyperlink>
      <w:r>
        <w:rPr>
          <w:rFonts w:ascii="Times New Roman" w:hAnsi="Times New Roman" w:cs="Times New Roman"/>
          <w:sz w:val="24"/>
          <w:szCs w:val="24"/>
        </w:rPr>
        <w:t>)</w:t>
      </w:r>
      <w:r w:rsidRPr="00991AD1">
        <w:rPr>
          <w:rFonts w:ascii="Times New Roman" w:hAnsi="Times New Roman" w:cs="Times New Roman"/>
          <w:sz w:val="24"/>
          <w:szCs w:val="24"/>
        </w:rPr>
        <w:t xml:space="preserve">, </w:t>
      </w:r>
      <w:r>
        <w:rPr>
          <w:rFonts w:ascii="Times New Roman" w:hAnsi="Times New Roman" w:cs="Times New Roman"/>
          <w:sz w:val="24"/>
          <w:szCs w:val="24"/>
        </w:rPr>
        <w:t xml:space="preserve">but also </w:t>
      </w:r>
      <w:r w:rsidRPr="00991AD1">
        <w:rPr>
          <w:rFonts w:ascii="Times New Roman" w:hAnsi="Times New Roman" w:cs="Times New Roman"/>
          <w:sz w:val="24"/>
          <w:szCs w:val="24"/>
        </w:rPr>
        <w:t>to the local environmental conditions peculiar to the gut, and possibly even to the external environmental conditions measured at the time of collection. BCO, in conjunction with DwC, EnvO, PCO</w:t>
      </w:r>
      <w:r>
        <w:rPr>
          <w:rFonts w:ascii="Times New Roman" w:hAnsi="Times New Roman" w:cs="Times New Roman"/>
          <w:sz w:val="24"/>
          <w:szCs w:val="24"/>
        </w:rPr>
        <w:t>,</w:t>
      </w:r>
      <w:r w:rsidRPr="00991AD1">
        <w:rPr>
          <w:rFonts w:ascii="Times New Roman" w:hAnsi="Times New Roman" w:cs="Times New Roman"/>
          <w:sz w:val="24"/>
          <w:szCs w:val="24"/>
        </w:rPr>
        <w:t xml:space="preserve"> and potentially other ontologies such as AAO</w:t>
      </w:r>
      <w:r>
        <w:rPr>
          <w:rFonts w:ascii="Times New Roman" w:hAnsi="Times New Roman" w:cs="Times New Roman"/>
          <w:sz w:val="24"/>
          <w:szCs w:val="24"/>
        </w:rPr>
        <w:t>,</w:t>
      </w:r>
      <w:r w:rsidRPr="00991AD1">
        <w:rPr>
          <w:rFonts w:ascii="Times New Roman" w:hAnsi="Times New Roman" w:cs="Times New Roman"/>
          <w:sz w:val="24"/>
          <w:szCs w:val="24"/>
        </w:rPr>
        <w:t xml:space="preserve"> provides a powerful semantic language to create such spatially nested and hierarchical sets of comparisons.</w:t>
      </w:r>
    </w:p>
    <w:p w:rsidR="00A70A88" w:rsidRPr="00991AD1" w:rsidRDefault="00A70A88" w:rsidP="00140652">
      <w:pPr>
        <w:jc w:val="both"/>
        <w:rPr>
          <w:rFonts w:ascii="Times New Roman" w:hAnsi="Times New Roman" w:cs="Times New Roman"/>
          <w:sz w:val="24"/>
          <w:szCs w:val="24"/>
        </w:rPr>
      </w:pPr>
      <w:bookmarkStart w:id="75" w:name="h.ejj5nugmvga8" w:colFirst="0" w:colLast="0"/>
      <w:bookmarkStart w:id="76" w:name="h.p4oaph6jl3zm" w:colFirst="0" w:colLast="0"/>
      <w:bookmarkStart w:id="77" w:name="h.t7pvwkr8br56" w:colFirst="0" w:colLast="0"/>
      <w:bookmarkEnd w:id="75"/>
      <w:bookmarkEnd w:id="76"/>
      <w:bookmarkEnd w:id="77"/>
    </w:p>
    <w:p w:rsidR="00A70A88" w:rsidRPr="00991AD1" w:rsidRDefault="00A70A88" w:rsidP="00991AD1">
      <w:pPr>
        <w:rPr>
          <w:rFonts w:ascii="Times New Roman" w:hAnsi="Times New Roman" w:cs="Times New Roman"/>
          <w:sz w:val="24"/>
          <w:szCs w:val="24"/>
        </w:rPr>
      </w:pPr>
      <w:r w:rsidRPr="00991AD1">
        <w:rPr>
          <w:rFonts w:ascii="Times New Roman" w:hAnsi="Times New Roman" w:cs="Times New Roman"/>
          <w:b/>
          <w:bCs/>
          <w:sz w:val="24"/>
          <w:szCs w:val="24"/>
        </w:rPr>
        <w:t>Acknowledgements</w:t>
      </w:r>
      <w:r w:rsidRPr="00991AD1">
        <w:rPr>
          <w:rFonts w:ascii="Times New Roman" w:hAnsi="Times New Roman" w:cs="Times New Roman"/>
          <w:sz w:val="24"/>
          <w:szCs w:val="24"/>
        </w:rPr>
        <w:br/>
        <w:t>We gratefully acknowledge the support from the US National Science Foundation (NSF) through the following grants</w:t>
      </w:r>
      <w:r>
        <w:rPr>
          <w:rFonts w:ascii="Times New Roman" w:hAnsi="Times New Roman" w:cs="Times New Roman"/>
          <w:sz w:val="24"/>
          <w:szCs w:val="24"/>
        </w:rPr>
        <w:t xml:space="preserve">: DBI-0840989 (RCN4GSC), </w:t>
      </w:r>
      <w:r w:rsidRPr="0083358F">
        <w:rPr>
          <w:rFonts w:ascii="Times New Roman" w:hAnsi="Times New Roman" w:cs="Times New Roman"/>
          <w:sz w:val="24"/>
          <w:szCs w:val="24"/>
          <w:highlight w:val="yellow"/>
        </w:rPr>
        <w:t>EAGER</w:t>
      </w:r>
      <w:r w:rsidRPr="0083358F">
        <w:rPr>
          <w:rFonts w:ascii="Times New Roman" w:hAnsi="Times New Roman" w:cs="Times New Roman"/>
          <w:sz w:val="24"/>
          <w:szCs w:val="24"/>
        </w:rPr>
        <w:t>, 0956371, 0956350, 0956426 (BiSciCol),</w:t>
      </w:r>
      <w:r>
        <w:rPr>
          <w:rFonts w:ascii="Times New Roman" w:hAnsi="Times New Roman" w:cs="Times New Roman"/>
          <w:sz w:val="24"/>
          <w:szCs w:val="24"/>
        </w:rPr>
        <w:t xml:space="preserve"> DBI-0735191(The iPlant Collaborative). </w:t>
      </w:r>
      <w:r w:rsidRPr="00991AD1">
        <w:rPr>
          <w:rFonts w:ascii="Times New Roman" w:hAnsi="Times New Roman" w:cs="Times New Roman"/>
          <w:sz w:val="24"/>
          <w:szCs w:val="24"/>
        </w:rPr>
        <w:t xml:space="preserve">We also </w:t>
      </w:r>
      <w:r>
        <w:rPr>
          <w:rFonts w:ascii="Times New Roman" w:hAnsi="Times New Roman" w:cs="Times New Roman"/>
          <w:sz w:val="24"/>
          <w:szCs w:val="24"/>
        </w:rPr>
        <w:t>thank</w:t>
      </w:r>
      <w:r w:rsidRPr="00991AD1">
        <w:rPr>
          <w:rFonts w:ascii="Times New Roman" w:hAnsi="Times New Roman" w:cs="Times New Roman"/>
          <w:sz w:val="24"/>
          <w:szCs w:val="24"/>
        </w:rPr>
        <w:t xml:space="preserve"> the contributions of participants of the Semantics of Biodiversity Workshop in Lawrence, Kansas (</w:t>
      </w:r>
      <w:r>
        <w:rPr>
          <w:rFonts w:ascii="Times New Roman" w:hAnsi="Times New Roman" w:cs="Times New Roman"/>
          <w:sz w:val="24"/>
          <w:szCs w:val="24"/>
        </w:rPr>
        <w:t xml:space="preserve">May, </w:t>
      </w:r>
      <w:r w:rsidRPr="00991AD1">
        <w:rPr>
          <w:rFonts w:ascii="Times New Roman" w:hAnsi="Times New Roman" w:cs="Times New Roman"/>
          <w:sz w:val="24"/>
          <w:szCs w:val="24"/>
        </w:rPr>
        <w:t xml:space="preserve">2012) and </w:t>
      </w:r>
      <w:r>
        <w:rPr>
          <w:rFonts w:ascii="Times New Roman" w:hAnsi="Times New Roman" w:cs="Times New Roman"/>
          <w:sz w:val="24"/>
          <w:szCs w:val="24"/>
        </w:rPr>
        <w:t xml:space="preserve">the </w:t>
      </w:r>
      <w:r w:rsidRPr="00991AD1">
        <w:rPr>
          <w:rFonts w:ascii="Times New Roman" w:hAnsi="Times New Roman" w:cs="Times New Roman"/>
          <w:sz w:val="24"/>
          <w:szCs w:val="24"/>
        </w:rPr>
        <w:t>Biocode Ontology Hackathon in Oxford, Englan</w:t>
      </w:r>
      <w:r>
        <w:rPr>
          <w:rFonts w:ascii="Times New Roman" w:hAnsi="Times New Roman" w:cs="Times New Roman"/>
          <w:sz w:val="24"/>
          <w:szCs w:val="24"/>
        </w:rPr>
        <w:t>d (October, 2012) who are not co-authors of</w:t>
      </w:r>
      <w:r w:rsidRPr="00991AD1">
        <w:rPr>
          <w:rFonts w:ascii="Times New Roman" w:hAnsi="Times New Roman" w:cs="Times New Roman"/>
          <w:sz w:val="24"/>
          <w:szCs w:val="24"/>
        </w:rPr>
        <w:t xml:space="preserve"> this manuscript:</w:t>
      </w:r>
      <w:r>
        <w:rPr>
          <w:rFonts w:ascii="Times New Roman" w:hAnsi="Times New Roman" w:cs="Times New Roman"/>
          <w:sz w:val="24"/>
          <w:szCs w:val="24"/>
        </w:rPr>
        <w:t xml:space="preserve"> </w:t>
      </w:r>
      <w:r w:rsidRPr="00066ECB">
        <w:rPr>
          <w:rFonts w:ascii="Times New Roman" w:hAnsi="Times New Roman" w:cs="Times New Roman"/>
          <w:sz w:val="24"/>
          <w:szCs w:val="24"/>
        </w:rPr>
        <w:t>Vijay Barve</w:t>
      </w:r>
      <w:r>
        <w:rPr>
          <w:rFonts w:ascii="Times New Roman" w:hAnsi="Times New Roman" w:cs="Times New Roman"/>
          <w:sz w:val="24"/>
          <w:szCs w:val="24"/>
        </w:rPr>
        <w:t xml:space="preserve">, </w:t>
      </w:r>
      <w:r w:rsidRPr="00066ECB">
        <w:rPr>
          <w:rFonts w:ascii="Times New Roman" w:hAnsi="Times New Roman" w:cs="Times New Roman"/>
          <w:sz w:val="24"/>
          <w:szCs w:val="24"/>
        </w:rPr>
        <w:t>Jim Beach</w:t>
      </w:r>
      <w:r>
        <w:rPr>
          <w:rFonts w:ascii="Times New Roman" w:hAnsi="Times New Roman" w:cs="Times New Roman"/>
          <w:sz w:val="24"/>
          <w:szCs w:val="24"/>
        </w:rPr>
        <w:t xml:space="preserve">, </w:t>
      </w:r>
      <w:r w:rsidRPr="00066ECB">
        <w:rPr>
          <w:rFonts w:ascii="Times New Roman" w:hAnsi="Times New Roman" w:cs="Times New Roman"/>
          <w:sz w:val="24"/>
          <w:szCs w:val="24"/>
        </w:rPr>
        <w:t>Matthiew Bietz</w:t>
      </w:r>
      <w:r>
        <w:rPr>
          <w:rFonts w:ascii="Times New Roman" w:hAnsi="Times New Roman" w:cs="Times New Roman"/>
          <w:sz w:val="24"/>
          <w:szCs w:val="24"/>
        </w:rPr>
        <w:t xml:space="preserve">, </w:t>
      </w:r>
      <w:r w:rsidRPr="00066ECB">
        <w:rPr>
          <w:rFonts w:ascii="Times New Roman" w:hAnsi="Times New Roman" w:cs="Times New Roman"/>
          <w:sz w:val="24"/>
          <w:szCs w:val="24"/>
        </w:rPr>
        <w:t>Stan Blum</w:t>
      </w:r>
      <w:r>
        <w:rPr>
          <w:rFonts w:ascii="Times New Roman" w:hAnsi="Times New Roman" w:cs="Times New Roman"/>
          <w:sz w:val="24"/>
          <w:szCs w:val="24"/>
        </w:rPr>
        <w:t xml:space="preserve">, </w:t>
      </w:r>
      <w:r w:rsidRPr="00066ECB">
        <w:rPr>
          <w:rFonts w:ascii="Times New Roman" w:hAnsi="Times New Roman" w:cs="Times New Roman"/>
          <w:sz w:val="24"/>
          <w:szCs w:val="24"/>
        </w:rPr>
        <w:t>Shawn Bowers</w:t>
      </w:r>
      <w:r>
        <w:rPr>
          <w:rFonts w:ascii="Times New Roman" w:hAnsi="Times New Roman" w:cs="Times New Roman"/>
          <w:sz w:val="24"/>
          <w:szCs w:val="24"/>
        </w:rPr>
        <w:t xml:space="preserve">, </w:t>
      </w:r>
      <w:r w:rsidRPr="00066ECB">
        <w:rPr>
          <w:rFonts w:ascii="Times New Roman" w:hAnsi="Times New Roman" w:cs="Times New Roman"/>
          <w:sz w:val="24"/>
          <w:szCs w:val="24"/>
        </w:rPr>
        <w:t>Gabi Droege</w:t>
      </w:r>
      <w:r>
        <w:rPr>
          <w:rFonts w:ascii="Times New Roman" w:hAnsi="Times New Roman" w:cs="Times New Roman"/>
          <w:sz w:val="24"/>
          <w:szCs w:val="24"/>
        </w:rPr>
        <w:t xml:space="preserve">, </w:t>
      </w:r>
      <w:r w:rsidRPr="00066ECB">
        <w:rPr>
          <w:rFonts w:ascii="Times New Roman" w:hAnsi="Times New Roman" w:cs="Times New Roman"/>
          <w:sz w:val="24"/>
          <w:szCs w:val="24"/>
        </w:rPr>
        <w:t>Michelle Koo</w:t>
      </w:r>
      <w:r>
        <w:rPr>
          <w:rFonts w:ascii="Times New Roman" w:hAnsi="Times New Roman" w:cs="Times New Roman"/>
          <w:sz w:val="24"/>
          <w:szCs w:val="24"/>
        </w:rPr>
        <w:t xml:space="preserve">, </w:t>
      </w:r>
      <w:r w:rsidRPr="00066ECB">
        <w:rPr>
          <w:rFonts w:ascii="Times New Roman" w:hAnsi="Times New Roman" w:cs="Times New Roman"/>
          <w:sz w:val="24"/>
          <w:szCs w:val="24"/>
        </w:rPr>
        <w:t>Kris Krishtalka</w:t>
      </w:r>
      <w:r>
        <w:rPr>
          <w:rFonts w:ascii="Times New Roman" w:hAnsi="Times New Roman" w:cs="Times New Roman"/>
          <w:sz w:val="24"/>
          <w:szCs w:val="24"/>
        </w:rPr>
        <w:t xml:space="preserve">, </w:t>
      </w:r>
      <w:r w:rsidRPr="00066ECB">
        <w:rPr>
          <w:rFonts w:ascii="Times New Roman" w:hAnsi="Times New Roman" w:cs="Times New Roman"/>
          <w:sz w:val="24"/>
          <w:szCs w:val="24"/>
        </w:rPr>
        <w:t>John Kunze</w:t>
      </w:r>
      <w:r>
        <w:rPr>
          <w:rFonts w:ascii="Times New Roman" w:hAnsi="Times New Roman" w:cs="Times New Roman"/>
          <w:sz w:val="24"/>
          <w:szCs w:val="24"/>
        </w:rPr>
        <w:t xml:space="preserve">, </w:t>
      </w:r>
      <w:r w:rsidRPr="00066ECB">
        <w:rPr>
          <w:rFonts w:ascii="Times New Roman" w:hAnsi="Times New Roman" w:cs="Times New Roman"/>
          <w:sz w:val="24"/>
          <w:szCs w:val="24"/>
        </w:rPr>
        <w:t>Chuck Miller</w:t>
      </w:r>
      <w:r>
        <w:rPr>
          <w:rFonts w:ascii="Times New Roman" w:hAnsi="Times New Roman" w:cs="Times New Roman"/>
          <w:sz w:val="24"/>
          <w:szCs w:val="24"/>
        </w:rPr>
        <w:t xml:space="preserve">, </w:t>
      </w:r>
      <w:r w:rsidRPr="00066ECB">
        <w:rPr>
          <w:rFonts w:ascii="Times New Roman" w:hAnsi="Times New Roman" w:cs="Times New Roman"/>
          <w:sz w:val="24"/>
          <w:szCs w:val="24"/>
        </w:rPr>
        <w:t>Gil Nelson</w:t>
      </w:r>
      <w:r>
        <w:rPr>
          <w:rFonts w:ascii="Times New Roman" w:hAnsi="Times New Roman" w:cs="Times New Roman"/>
          <w:sz w:val="24"/>
          <w:szCs w:val="24"/>
        </w:rPr>
        <w:t xml:space="preserve">, </w:t>
      </w:r>
      <w:r w:rsidRPr="00066ECB">
        <w:rPr>
          <w:rFonts w:ascii="Times New Roman" w:hAnsi="Times New Roman" w:cs="Times New Roman"/>
          <w:sz w:val="24"/>
          <w:szCs w:val="24"/>
        </w:rPr>
        <w:t>Cynthia Parr</w:t>
      </w:r>
      <w:r>
        <w:rPr>
          <w:rFonts w:ascii="Times New Roman" w:hAnsi="Times New Roman" w:cs="Times New Roman"/>
          <w:sz w:val="24"/>
          <w:szCs w:val="24"/>
        </w:rPr>
        <w:t xml:space="preserve">, </w:t>
      </w:r>
      <w:r w:rsidRPr="00066ECB">
        <w:rPr>
          <w:rFonts w:ascii="Times New Roman" w:hAnsi="Times New Roman" w:cs="Times New Roman"/>
          <w:sz w:val="24"/>
          <w:szCs w:val="24"/>
        </w:rPr>
        <w:t>Sujeevan Ratnasingham</w:t>
      </w:r>
      <w:r>
        <w:rPr>
          <w:rFonts w:ascii="Times New Roman" w:hAnsi="Times New Roman" w:cs="Times New Roman"/>
          <w:sz w:val="24"/>
          <w:szCs w:val="24"/>
        </w:rPr>
        <w:t xml:space="preserve">, </w:t>
      </w:r>
      <w:r w:rsidRPr="00066ECB">
        <w:rPr>
          <w:rFonts w:ascii="Times New Roman" w:hAnsi="Times New Roman" w:cs="Times New Roman"/>
          <w:sz w:val="24"/>
          <w:szCs w:val="24"/>
        </w:rPr>
        <w:t>Jai Rideout</w:t>
      </w:r>
      <w:r>
        <w:rPr>
          <w:rFonts w:ascii="Times New Roman" w:hAnsi="Times New Roman" w:cs="Times New Roman"/>
          <w:sz w:val="24"/>
          <w:szCs w:val="24"/>
        </w:rPr>
        <w:t xml:space="preserve">, </w:t>
      </w:r>
      <w:r w:rsidRPr="00066ECB">
        <w:rPr>
          <w:rFonts w:ascii="Times New Roman" w:hAnsi="Times New Roman" w:cs="Times New Roman"/>
          <w:sz w:val="24"/>
          <w:szCs w:val="24"/>
        </w:rPr>
        <w:t>Robert Robbins</w:t>
      </w:r>
      <w:r>
        <w:rPr>
          <w:rFonts w:ascii="Times New Roman" w:hAnsi="Times New Roman" w:cs="Times New Roman"/>
          <w:sz w:val="24"/>
          <w:szCs w:val="24"/>
        </w:rPr>
        <w:t xml:space="preserve">, </w:t>
      </w:r>
      <w:r w:rsidRPr="00066ECB">
        <w:rPr>
          <w:rFonts w:ascii="Times New Roman" w:hAnsi="Times New Roman" w:cs="Times New Roman"/>
          <w:sz w:val="24"/>
          <w:szCs w:val="24"/>
        </w:rPr>
        <w:t>Joel Sachs</w:t>
      </w:r>
      <w:r>
        <w:rPr>
          <w:rFonts w:ascii="Times New Roman" w:hAnsi="Times New Roman" w:cs="Times New Roman"/>
          <w:sz w:val="24"/>
          <w:szCs w:val="24"/>
        </w:rPr>
        <w:t xml:space="preserve">, </w:t>
      </w:r>
      <w:r w:rsidRPr="00066ECB">
        <w:rPr>
          <w:rFonts w:ascii="Times New Roman" w:hAnsi="Times New Roman" w:cs="Times New Roman"/>
          <w:sz w:val="24"/>
          <w:szCs w:val="24"/>
        </w:rPr>
        <w:t>Inigo San Gil</w:t>
      </w:r>
      <w:r>
        <w:rPr>
          <w:rFonts w:ascii="Times New Roman" w:hAnsi="Times New Roman" w:cs="Times New Roman"/>
          <w:sz w:val="24"/>
          <w:szCs w:val="24"/>
        </w:rPr>
        <w:t xml:space="preserve">, </w:t>
      </w:r>
      <w:r w:rsidRPr="00066ECB">
        <w:rPr>
          <w:rFonts w:ascii="Times New Roman" w:hAnsi="Times New Roman" w:cs="Times New Roman"/>
          <w:sz w:val="24"/>
          <w:szCs w:val="24"/>
        </w:rPr>
        <w:t>Herbert Schentz</w:t>
      </w:r>
      <w:r>
        <w:rPr>
          <w:rFonts w:ascii="Times New Roman" w:hAnsi="Times New Roman" w:cs="Times New Roman"/>
          <w:sz w:val="24"/>
          <w:szCs w:val="24"/>
        </w:rPr>
        <w:t xml:space="preserve">, </w:t>
      </w:r>
      <w:r w:rsidRPr="00066ECB">
        <w:rPr>
          <w:rFonts w:ascii="Times New Roman" w:hAnsi="Times New Roman" w:cs="Times New Roman"/>
          <w:sz w:val="24"/>
          <w:szCs w:val="24"/>
        </w:rPr>
        <w:t>Mark Schildhauer</w:t>
      </w:r>
      <w:r>
        <w:rPr>
          <w:rFonts w:ascii="Times New Roman" w:hAnsi="Times New Roman" w:cs="Times New Roman"/>
          <w:sz w:val="24"/>
          <w:szCs w:val="24"/>
        </w:rPr>
        <w:t xml:space="preserve">, </w:t>
      </w:r>
      <w:r w:rsidRPr="00066ECB">
        <w:rPr>
          <w:rFonts w:ascii="Times New Roman" w:hAnsi="Times New Roman" w:cs="Times New Roman"/>
          <w:sz w:val="24"/>
          <w:szCs w:val="24"/>
        </w:rPr>
        <w:t>Peter Sterk</w:t>
      </w:r>
      <w:r>
        <w:rPr>
          <w:rFonts w:ascii="Times New Roman" w:hAnsi="Times New Roman" w:cs="Times New Roman"/>
          <w:sz w:val="24"/>
          <w:szCs w:val="24"/>
        </w:rPr>
        <w:t xml:space="preserve">, </w:t>
      </w:r>
      <w:r w:rsidRPr="00066ECB">
        <w:rPr>
          <w:rFonts w:ascii="Times New Roman" w:hAnsi="Times New Roman" w:cs="Times New Roman"/>
          <w:sz w:val="24"/>
          <w:szCs w:val="24"/>
        </w:rPr>
        <w:t>Steve Stones-Havas</w:t>
      </w:r>
      <w:r>
        <w:rPr>
          <w:rFonts w:ascii="Times New Roman" w:hAnsi="Times New Roman" w:cs="Times New Roman"/>
          <w:sz w:val="24"/>
          <w:szCs w:val="24"/>
        </w:rPr>
        <w:t xml:space="preserve">, </w:t>
      </w:r>
      <w:r w:rsidRPr="00066ECB">
        <w:rPr>
          <w:rFonts w:ascii="Times New Roman" w:hAnsi="Times New Roman" w:cs="Times New Roman"/>
          <w:sz w:val="24"/>
          <w:szCs w:val="24"/>
        </w:rPr>
        <w:t>Brian Stucky</w:t>
      </w:r>
      <w:r>
        <w:rPr>
          <w:rFonts w:ascii="Times New Roman" w:hAnsi="Times New Roman" w:cs="Times New Roman"/>
          <w:sz w:val="24"/>
          <w:szCs w:val="24"/>
        </w:rPr>
        <w:t xml:space="preserve">, </w:t>
      </w:r>
      <w:r w:rsidRPr="00066ECB">
        <w:rPr>
          <w:rFonts w:ascii="Times New Roman" w:hAnsi="Times New Roman" w:cs="Times New Roman"/>
          <w:sz w:val="24"/>
          <w:szCs w:val="24"/>
        </w:rPr>
        <w:t>Mellisa Tulig</w:t>
      </w:r>
      <w:r>
        <w:rPr>
          <w:rFonts w:ascii="Times New Roman" w:hAnsi="Times New Roman" w:cs="Times New Roman"/>
          <w:sz w:val="24"/>
          <w:szCs w:val="24"/>
        </w:rPr>
        <w:t xml:space="preserve">, </w:t>
      </w:r>
      <w:r w:rsidRPr="00066ECB">
        <w:rPr>
          <w:rFonts w:ascii="Times New Roman" w:hAnsi="Times New Roman" w:cs="Times New Roman"/>
          <w:sz w:val="24"/>
          <w:szCs w:val="24"/>
        </w:rPr>
        <w:t>Dave Vieglais</w:t>
      </w:r>
      <w:r>
        <w:rPr>
          <w:rFonts w:ascii="Times New Roman" w:hAnsi="Times New Roman" w:cs="Times New Roman"/>
          <w:sz w:val="24"/>
          <w:szCs w:val="24"/>
        </w:rPr>
        <w:t xml:space="preserve">, </w:t>
      </w:r>
      <w:r w:rsidRPr="00066ECB">
        <w:rPr>
          <w:rFonts w:ascii="Times New Roman" w:hAnsi="Times New Roman" w:cs="Times New Roman"/>
          <w:sz w:val="24"/>
          <w:szCs w:val="24"/>
        </w:rPr>
        <w:t>Brian Wee</w:t>
      </w:r>
      <w:r>
        <w:rPr>
          <w:rFonts w:ascii="Times New Roman" w:hAnsi="Times New Roman" w:cs="Times New Roman"/>
          <w:sz w:val="24"/>
          <w:szCs w:val="24"/>
        </w:rPr>
        <w:t xml:space="preserve">, </w:t>
      </w:r>
      <w:r w:rsidRPr="00066ECB">
        <w:rPr>
          <w:rFonts w:ascii="Times New Roman" w:hAnsi="Times New Roman" w:cs="Times New Roman"/>
          <w:sz w:val="24"/>
          <w:szCs w:val="24"/>
        </w:rPr>
        <w:t>Trish Whetzel</w:t>
      </w:r>
      <w:r>
        <w:rPr>
          <w:rFonts w:ascii="Times New Roman" w:hAnsi="Times New Roman" w:cs="Times New Roman"/>
          <w:sz w:val="24"/>
          <w:szCs w:val="24"/>
        </w:rPr>
        <w:t xml:space="preserve">, </w:t>
      </w:r>
      <w:ins w:id="78" w:author="John Wieczorek" w:date="2013-04-21T11:39:00Z">
        <w:r>
          <w:rPr>
            <w:rFonts w:ascii="Times New Roman" w:hAnsi="Times New Roman" w:cs="Times New Roman"/>
            <w:sz w:val="24"/>
            <w:szCs w:val="24"/>
          </w:rPr>
          <w:t xml:space="preserve">and </w:t>
        </w:r>
      </w:ins>
      <w:r w:rsidRPr="00066ECB">
        <w:rPr>
          <w:rFonts w:ascii="Times New Roman" w:hAnsi="Times New Roman" w:cs="Times New Roman"/>
          <w:sz w:val="24"/>
          <w:szCs w:val="24"/>
        </w:rPr>
        <w:t>Greg Whitbread</w:t>
      </w:r>
      <w:r>
        <w:rPr>
          <w:rFonts w:ascii="Times New Roman" w:hAnsi="Times New Roman" w:cs="Times New Roman"/>
          <w:sz w:val="24"/>
          <w:szCs w:val="24"/>
        </w:rPr>
        <w:t>.</w:t>
      </w:r>
    </w:p>
    <w:p w:rsidR="00A70A88" w:rsidRPr="00066ECB" w:rsidRDefault="00A70A88">
      <w:pPr>
        <w:spacing w:after="160" w:line="259" w:lineRule="auto"/>
        <w:rPr>
          <w:rFonts w:ascii="Times New Roman" w:hAnsi="Times New Roman" w:cs="Times New Roman"/>
          <w:sz w:val="24"/>
          <w:szCs w:val="24"/>
        </w:rPr>
      </w:pPr>
      <w:r w:rsidRPr="00066ECB">
        <w:rPr>
          <w:rFonts w:ascii="Times New Roman" w:hAnsi="Times New Roman" w:cs="Times New Roman"/>
          <w:sz w:val="24"/>
          <w:szCs w:val="24"/>
        </w:rPr>
        <w:br w:type="page"/>
      </w:r>
    </w:p>
    <w:p w:rsidR="00A70A88" w:rsidRPr="00AF5AAC" w:rsidRDefault="00A70A88" w:rsidP="00140652">
      <w:pPr>
        <w:jc w:val="both"/>
        <w:rPr>
          <w:rFonts w:ascii="Times New Roman" w:hAnsi="Times New Roman" w:cs="Times New Roman"/>
          <w:sz w:val="24"/>
          <w:szCs w:val="24"/>
        </w:rPr>
      </w:pPr>
      <w:r w:rsidRPr="00AF5AAC">
        <w:rPr>
          <w:rFonts w:ascii="Times New Roman" w:hAnsi="Times New Roman" w:cs="Times New Roman"/>
          <w:b/>
          <w:sz w:val="24"/>
          <w:szCs w:val="24"/>
        </w:rPr>
        <w:t xml:space="preserve">Literature Cited (preparing for </w:t>
      </w:r>
      <w:commentRangeStart w:id="79"/>
      <w:r w:rsidRPr="00AF5AAC">
        <w:rPr>
          <w:rFonts w:ascii="Times New Roman" w:hAnsi="Times New Roman" w:cs="Times New Roman"/>
          <w:b/>
          <w:sz w:val="24"/>
          <w:szCs w:val="24"/>
        </w:rPr>
        <w:t xml:space="preserve">SIGS </w:t>
      </w:r>
      <w:commentRangeEnd w:id="79"/>
      <w:r>
        <w:rPr>
          <w:rStyle w:val="CommentReference"/>
        </w:rPr>
        <w:commentReference w:id="79"/>
      </w:r>
      <w:r w:rsidRPr="00AF5AAC">
        <w:rPr>
          <w:rFonts w:ascii="Times New Roman" w:hAnsi="Times New Roman" w:cs="Times New Roman"/>
          <w:b/>
          <w:sz w:val="24"/>
          <w:szCs w:val="24"/>
        </w:rPr>
        <w:t>formatting)</w:t>
      </w:r>
    </w:p>
    <w:p w:rsidR="00A70A88" w:rsidRPr="00AF5AAC" w:rsidRDefault="00A70A88" w:rsidP="00140652">
      <w:pPr>
        <w:jc w:val="both"/>
        <w:rPr>
          <w:rFonts w:ascii="Times New Roman" w:hAnsi="Times New Roman" w:cs="Times New Roman"/>
          <w:sz w:val="24"/>
          <w:szCs w:val="24"/>
        </w:rPr>
      </w:pPr>
    </w:p>
    <w:p w:rsidR="00A70A88" w:rsidRPr="00492728" w:rsidRDefault="00A70A88" w:rsidP="00140652">
      <w:pPr>
        <w:numPr>
          <w:ilvl w:val="0"/>
          <w:numId w:val="3"/>
          <w:numberingChange w:id="80" w:author="John Wieczorek" w:date="2013-04-21T10:38:00Z" w:original="%1:1:0:"/>
        </w:numPr>
        <w:ind w:hanging="359"/>
        <w:jc w:val="both"/>
        <w:rPr>
          <w:rFonts w:ascii="Times New Roman" w:hAnsi="Times New Roman" w:cs="Times New Roman"/>
          <w:sz w:val="24"/>
          <w:szCs w:val="24"/>
        </w:rPr>
      </w:pPr>
      <w:bookmarkStart w:id="81" w:name="_Ref350956935"/>
      <w:r w:rsidRPr="00492728">
        <w:rPr>
          <w:rFonts w:ascii="Times New Roman" w:hAnsi="Times New Roman" w:cs="Times New Roman"/>
          <w:sz w:val="24"/>
          <w:szCs w:val="24"/>
        </w:rPr>
        <w:t>Pereira HM, Leadley PW, Proença V, Alkemade R, Scharlemann JPW, Fernandez-Manjarrés JF, Araújo MB, et al. Scenarios for Global Biodiversity in the 21st Century. Science 2010;330(6010):1496–501. doi:10.1126/science.1196624</w:t>
      </w:r>
    </w:p>
    <w:p w:rsidR="00A70A88" w:rsidRPr="00492728" w:rsidRDefault="00A70A88" w:rsidP="00140652">
      <w:pPr>
        <w:numPr>
          <w:ilvl w:val="0"/>
          <w:numId w:val="3"/>
          <w:numberingChange w:id="82" w:author="John Wieczorek" w:date="2013-04-21T10:38:00Z" w:original="%1:2:0:"/>
        </w:numPr>
        <w:ind w:hanging="359"/>
        <w:jc w:val="both"/>
        <w:rPr>
          <w:rFonts w:ascii="Times New Roman" w:hAnsi="Times New Roman" w:cs="Times New Roman"/>
          <w:sz w:val="24"/>
          <w:szCs w:val="24"/>
        </w:rPr>
      </w:pPr>
      <w:r w:rsidRPr="00492728">
        <w:rPr>
          <w:rFonts w:ascii="Times New Roman" w:hAnsi="Times New Roman" w:cs="Times New Roman"/>
          <w:sz w:val="24"/>
          <w:szCs w:val="24"/>
        </w:rPr>
        <w:t>Pereira HM, Ferrier S, Walters M, Geller GN, Jongman RHG, Scholes RJ, Bruford MW, et al. Ecology. Essential Biodiversity Variables. Science 2013; 339(6117):277–8. doi:10.1126/science.1229931</w:t>
      </w:r>
    </w:p>
    <w:p w:rsidR="00A70A88" w:rsidRDefault="00A70A88" w:rsidP="00140652">
      <w:pPr>
        <w:numPr>
          <w:ilvl w:val="0"/>
          <w:numId w:val="3"/>
          <w:numberingChange w:id="83" w:author="John Wieczorek" w:date="2013-04-21T10:38:00Z" w:original="%1:3:0:"/>
        </w:numPr>
        <w:ind w:hanging="359"/>
        <w:jc w:val="both"/>
        <w:rPr>
          <w:rFonts w:ascii="Times New Roman" w:hAnsi="Times New Roman" w:cs="Times New Roman"/>
          <w:sz w:val="24"/>
          <w:szCs w:val="24"/>
        </w:rPr>
      </w:pPr>
      <w:r w:rsidRPr="00492728">
        <w:rPr>
          <w:rFonts w:ascii="Times New Roman" w:hAnsi="Times New Roman" w:cs="Times New Roman"/>
          <w:sz w:val="24"/>
          <w:szCs w:val="24"/>
        </w:rPr>
        <w:t>Cardinale BJ, Duffy JE, Gonzalez A, Hooper DU, Perrings C, Venail P, Narwani A, Mace GM, Tilman D, Wardle DA, Kinzig AP, Daily GC, Loreau M, Grace JB, Larigauderie A, Srivastava DS, Naeem S. Biodiversity loss and its impact on humanity. Nature 2012;486:59–67. doi:10.1038/nature11148</w:t>
      </w:r>
    </w:p>
    <w:p w:rsidR="00A70A88" w:rsidRDefault="00A70A88" w:rsidP="00140652">
      <w:pPr>
        <w:numPr>
          <w:ilvl w:val="0"/>
          <w:numId w:val="3"/>
          <w:numberingChange w:id="84" w:author="John Wieczorek" w:date="2013-04-21T10:38:00Z" w:original="%1:4:0:"/>
        </w:numPr>
        <w:ind w:hanging="359"/>
        <w:jc w:val="both"/>
        <w:rPr>
          <w:rFonts w:ascii="Times New Roman" w:hAnsi="Times New Roman" w:cs="Times New Roman"/>
          <w:sz w:val="24"/>
          <w:szCs w:val="24"/>
        </w:rPr>
      </w:pPr>
      <w:r>
        <w:rPr>
          <w:rFonts w:ascii="Times New Roman" w:hAnsi="Times New Roman" w:cs="Times New Roman"/>
          <w:sz w:val="24"/>
          <w:szCs w:val="24"/>
        </w:rPr>
        <w:t>United Nations</w:t>
      </w:r>
      <w:r w:rsidRPr="00492728">
        <w:rPr>
          <w:rFonts w:ascii="Times New Roman" w:hAnsi="Times New Roman" w:cs="Times New Roman"/>
          <w:sz w:val="24"/>
          <w:szCs w:val="24"/>
        </w:rPr>
        <w:t>. 1993</w:t>
      </w:r>
      <w:r>
        <w:rPr>
          <w:rFonts w:ascii="Times New Roman" w:hAnsi="Times New Roman" w:cs="Times New Roman"/>
          <w:sz w:val="24"/>
          <w:szCs w:val="24"/>
        </w:rPr>
        <w:t>;</w:t>
      </w:r>
      <w:r w:rsidRPr="00492728">
        <w:rPr>
          <w:rFonts w:ascii="Times New Roman" w:hAnsi="Times New Roman" w:cs="Times New Roman"/>
          <w:sz w:val="24"/>
          <w:szCs w:val="24"/>
        </w:rPr>
        <w:t xml:space="preserve">Convention on Biological Diversity. Opened for signature at the Earth Summit 5 June 1992, Rio de Janeiro, Brazil. Available at </w:t>
      </w:r>
      <w:r>
        <w:fldChar w:fldCharType="begin"/>
      </w:r>
      <w:r>
        <w:instrText>HYPERLINK "http://treaties.un.org/doc/Treaties/1992/06/19920605%2008-44%20PM/Ch_XXVII_08p.pdf"</w:instrText>
      </w:r>
      <w:r>
        <w:fldChar w:fldCharType="separate"/>
      </w:r>
      <w:r w:rsidRPr="005C4D87">
        <w:rPr>
          <w:rStyle w:val="Hyperlink"/>
          <w:rFonts w:ascii="Times New Roman" w:hAnsi="Times New Roman"/>
          <w:sz w:val="24"/>
          <w:szCs w:val="24"/>
        </w:rPr>
        <w:t>http://treaties.un.org/doc/Treaties/1992/06/19920605%2008-44%20PM/Ch_XXVII_08p.pdf</w:t>
      </w:r>
      <w:r>
        <w:fldChar w:fldCharType="end"/>
      </w:r>
      <w:r>
        <w:rPr>
          <w:rFonts w:ascii="Times New Roman" w:hAnsi="Times New Roman" w:cs="Times New Roman"/>
          <w:sz w:val="24"/>
          <w:szCs w:val="24"/>
        </w:rPr>
        <w:t>,</w:t>
      </w:r>
      <w:r w:rsidRPr="00492728">
        <w:rPr>
          <w:rFonts w:ascii="Times New Roman" w:hAnsi="Times New Roman" w:cs="Times New Roman"/>
          <w:sz w:val="24"/>
          <w:szCs w:val="24"/>
        </w:rPr>
        <w:t xml:space="preserve"> verified 2 April 2013</w:t>
      </w:r>
    </w:p>
    <w:p w:rsidR="00A70A88" w:rsidRDefault="00A70A88" w:rsidP="00140652">
      <w:pPr>
        <w:numPr>
          <w:ilvl w:val="0"/>
          <w:numId w:val="3"/>
          <w:numberingChange w:id="85" w:author="John Wieczorek" w:date="2013-04-21T10:38:00Z" w:original="%1:5:0:"/>
        </w:numPr>
        <w:ind w:hanging="359"/>
        <w:jc w:val="both"/>
        <w:rPr>
          <w:rFonts w:ascii="Times New Roman" w:hAnsi="Times New Roman" w:cs="Times New Roman"/>
          <w:sz w:val="24"/>
          <w:szCs w:val="24"/>
        </w:rPr>
      </w:pPr>
      <w:r>
        <w:rPr>
          <w:rFonts w:ascii="Times New Roman" w:hAnsi="Times New Roman" w:cs="Times New Roman"/>
          <w:sz w:val="24"/>
          <w:szCs w:val="24"/>
        </w:rPr>
        <w:t>Kelling S</w:t>
      </w:r>
      <w:r w:rsidRPr="0011562B">
        <w:rPr>
          <w:rFonts w:ascii="Times New Roman" w:hAnsi="Times New Roman" w:cs="Times New Roman"/>
          <w:sz w:val="24"/>
          <w:szCs w:val="24"/>
        </w:rPr>
        <w:t>, Hochachka</w:t>
      </w:r>
      <w:r>
        <w:rPr>
          <w:rFonts w:ascii="Times New Roman" w:hAnsi="Times New Roman" w:cs="Times New Roman"/>
          <w:sz w:val="24"/>
          <w:szCs w:val="24"/>
        </w:rPr>
        <w:t xml:space="preserve"> HM, </w:t>
      </w:r>
      <w:r w:rsidRPr="0011562B">
        <w:rPr>
          <w:rFonts w:ascii="Times New Roman" w:hAnsi="Times New Roman" w:cs="Times New Roman"/>
          <w:sz w:val="24"/>
          <w:szCs w:val="24"/>
        </w:rPr>
        <w:t>Fink</w:t>
      </w:r>
      <w:r>
        <w:rPr>
          <w:rFonts w:ascii="Times New Roman" w:hAnsi="Times New Roman" w:cs="Times New Roman"/>
          <w:sz w:val="24"/>
          <w:szCs w:val="24"/>
        </w:rPr>
        <w:t xml:space="preserve"> D</w:t>
      </w:r>
      <w:r w:rsidRPr="0011562B">
        <w:rPr>
          <w:rFonts w:ascii="Times New Roman" w:hAnsi="Times New Roman" w:cs="Times New Roman"/>
          <w:sz w:val="24"/>
          <w:szCs w:val="24"/>
        </w:rPr>
        <w:t>, Riedewald</w:t>
      </w:r>
      <w:r>
        <w:rPr>
          <w:rFonts w:ascii="Times New Roman" w:hAnsi="Times New Roman" w:cs="Times New Roman"/>
          <w:sz w:val="24"/>
          <w:szCs w:val="24"/>
        </w:rPr>
        <w:t xml:space="preserve"> M</w:t>
      </w:r>
      <w:r w:rsidRPr="0011562B">
        <w:rPr>
          <w:rFonts w:ascii="Times New Roman" w:hAnsi="Times New Roman" w:cs="Times New Roman"/>
          <w:sz w:val="24"/>
          <w:szCs w:val="24"/>
        </w:rPr>
        <w:t>, Caruana</w:t>
      </w:r>
      <w:r>
        <w:rPr>
          <w:rFonts w:ascii="Times New Roman" w:hAnsi="Times New Roman" w:cs="Times New Roman"/>
          <w:sz w:val="24"/>
          <w:szCs w:val="24"/>
        </w:rPr>
        <w:t xml:space="preserve"> R</w:t>
      </w:r>
      <w:r w:rsidRPr="0011562B">
        <w:rPr>
          <w:rFonts w:ascii="Times New Roman" w:hAnsi="Times New Roman" w:cs="Times New Roman"/>
          <w:sz w:val="24"/>
          <w:szCs w:val="24"/>
        </w:rPr>
        <w:t>, Ballard</w:t>
      </w:r>
      <w:r>
        <w:rPr>
          <w:rFonts w:ascii="Times New Roman" w:hAnsi="Times New Roman" w:cs="Times New Roman"/>
          <w:sz w:val="24"/>
          <w:szCs w:val="24"/>
        </w:rPr>
        <w:t xml:space="preserve"> G</w:t>
      </w:r>
      <w:r w:rsidRPr="0011562B">
        <w:rPr>
          <w:rFonts w:ascii="Times New Roman" w:hAnsi="Times New Roman" w:cs="Times New Roman"/>
          <w:sz w:val="24"/>
          <w:szCs w:val="24"/>
        </w:rPr>
        <w:t>, Hooker</w:t>
      </w:r>
      <w:r>
        <w:rPr>
          <w:rFonts w:ascii="Times New Roman" w:hAnsi="Times New Roman" w:cs="Times New Roman"/>
          <w:sz w:val="24"/>
          <w:szCs w:val="24"/>
        </w:rPr>
        <w:t xml:space="preserve"> G. </w:t>
      </w:r>
      <w:r w:rsidRPr="0011562B">
        <w:rPr>
          <w:rFonts w:ascii="Times New Roman" w:hAnsi="Times New Roman" w:cs="Times New Roman"/>
          <w:sz w:val="24"/>
          <w:szCs w:val="24"/>
        </w:rPr>
        <w:t>Data-Intensive Science: A New Par</w:t>
      </w:r>
      <w:r>
        <w:rPr>
          <w:rFonts w:ascii="Times New Roman" w:hAnsi="Times New Roman" w:cs="Times New Roman"/>
          <w:sz w:val="24"/>
          <w:szCs w:val="24"/>
        </w:rPr>
        <w:t xml:space="preserve">adigm for Biodiversity Studies. </w:t>
      </w:r>
      <w:r w:rsidRPr="0011562B">
        <w:rPr>
          <w:rFonts w:ascii="Times New Roman" w:hAnsi="Times New Roman" w:cs="Times New Roman"/>
          <w:sz w:val="24"/>
          <w:szCs w:val="24"/>
        </w:rPr>
        <w:t>BioScience 2009</w:t>
      </w:r>
      <w:r>
        <w:rPr>
          <w:rFonts w:ascii="Times New Roman" w:hAnsi="Times New Roman" w:cs="Times New Roman"/>
          <w:sz w:val="24"/>
          <w:szCs w:val="24"/>
        </w:rPr>
        <w:t>;59(7):</w:t>
      </w:r>
      <w:r w:rsidRPr="0011562B">
        <w:rPr>
          <w:rFonts w:ascii="Times New Roman" w:hAnsi="Times New Roman" w:cs="Times New Roman"/>
          <w:sz w:val="24"/>
          <w:szCs w:val="24"/>
        </w:rPr>
        <w:t>613–62</w:t>
      </w:r>
      <w:r>
        <w:rPr>
          <w:rFonts w:ascii="Times New Roman" w:hAnsi="Times New Roman" w:cs="Times New Roman"/>
          <w:sz w:val="24"/>
          <w:szCs w:val="24"/>
        </w:rPr>
        <w:t>0. doi:10.1525/bio.2009.59.7.12</w:t>
      </w:r>
    </w:p>
    <w:p w:rsidR="00A70A88" w:rsidRPr="00AF5AAC" w:rsidRDefault="00A70A88" w:rsidP="00140652">
      <w:pPr>
        <w:numPr>
          <w:ilvl w:val="0"/>
          <w:numId w:val="3"/>
          <w:numberingChange w:id="86" w:author="John Wieczorek" w:date="2013-04-21T10:38:00Z" w:original="%1:6:0:"/>
        </w:numPr>
        <w:ind w:hanging="359"/>
        <w:jc w:val="both"/>
        <w:rPr>
          <w:rFonts w:ascii="Times New Roman" w:hAnsi="Times New Roman" w:cs="Times New Roman"/>
          <w:sz w:val="24"/>
          <w:szCs w:val="24"/>
        </w:rPr>
      </w:pPr>
      <w:r w:rsidRPr="00AF5AAC">
        <w:rPr>
          <w:rFonts w:ascii="Times New Roman" w:hAnsi="Times New Roman" w:cs="Times New Roman"/>
          <w:sz w:val="24"/>
          <w:szCs w:val="24"/>
        </w:rPr>
        <w:t xml:space="preserve">Patterson DJ, Cooper J, Kirk PM, Pyle RL, Remsen DP. Names are key to the big new biology. Trends in Ecology &amp; Evolution 2010;25(12):686-691. </w:t>
      </w:r>
      <w:r>
        <w:fldChar w:fldCharType="begin"/>
      </w:r>
      <w:r>
        <w:instrText>HYPERLINK "http://www.ncbi.nlm.nih.gov/pubmed/20961649" \h</w:instrText>
      </w:r>
      <w:r>
        <w:fldChar w:fldCharType="separate"/>
      </w:r>
      <w:r w:rsidRPr="00AF5AAC">
        <w:rPr>
          <w:rFonts w:ascii="Times New Roman" w:hAnsi="Times New Roman" w:cs="Times New Roman"/>
          <w:color w:val="1155CC"/>
          <w:sz w:val="24"/>
          <w:szCs w:val="24"/>
          <w:u w:val="single"/>
        </w:rPr>
        <w:t>PMID:20961649</w:t>
      </w:r>
      <w:r>
        <w:fldChar w:fldCharType="end"/>
      </w:r>
      <w:r w:rsidRPr="00AF5AAC">
        <w:rPr>
          <w:rFonts w:ascii="Times New Roman" w:hAnsi="Times New Roman" w:cs="Times New Roman"/>
          <w:sz w:val="24"/>
          <w:szCs w:val="24"/>
        </w:rPr>
        <w:t xml:space="preserve"> </w:t>
      </w:r>
      <w:r>
        <w:fldChar w:fldCharType="begin"/>
      </w:r>
      <w:r>
        <w:instrText>HYPERLINK "http://dx.doi.org/10.1016/j.tree.2010.09.004" \h</w:instrText>
      </w:r>
      <w:r>
        <w:fldChar w:fldCharType="separate"/>
      </w:r>
      <w:r w:rsidRPr="00AF5AAC">
        <w:rPr>
          <w:rFonts w:ascii="Times New Roman" w:hAnsi="Times New Roman" w:cs="Times New Roman"/>
          <w:color w:val="1155CC"/>
          <w:sz w:val="24"/>
          <w:szCs w:val="24"/>
          <w:u w:val="single"/>
        </w:rPr>
        <w:t>doi:10.1016/j.tree.2010.09.004</w:t>
      </w:r>
      <w:r>
        <w:fldChar w:fldCharType="end"/>
      </w:r>
      <w:bookmarkEnd w:id="81"/>
    </w:p>
    <w:p w:rsidR="00A70A88" w:rsidRPr="00176003" w:rsidRDefault="00A70A88" w:rsidP="00140652">
      <w:pPr>
        <w:numPr>
          <w:ilvl w:val="0"/>
          <w:numId w:val="3"/>
          <w:numberingChange w:id="87" w:author="John Wieczorek" w:date="2013-04-21T10:38:00Z" w:original="%1:7:0:"/>
        </w:numPr>
        <w:ind w:hanging="359"/>
        <w:jc w:val="both"/>
        <w:rPr>
          <w:rFonts w:ascii="Times New Roman" w:hAnsi="Times New Roman" w:cs="Times New Roman"/>
          <w:sz w:val="24"/>
          <w:szCs w:val="24"/>
        </w:rPr>
      </w:pPr>
      <w:bookmarkStart w:id="88" w:name="_Ref350956950"/>
      <w:r w:rsidRPr="00AF5AAC">
        <w:rPr>
          <w:rFonts w:ascii="Times New Roman" w:hAnsi="Times New Roman" w:cs="Times New Roman"/>
          <w:sz w:val="24"/>
          <w:szCs w:val="24"/>
        </w:rPr>
        <w:t xml:space="preserve">Jetz W, McPherson JM, Guralnick RP. Integrating biodiversity distribution knowledge: toward a global map of life. Trends in Ecology &amp; Evolution 2012;27(3):151-159. </w:t>
      </w:r>
      <w:r>
        <w:fldChar w:fldCharType="begin"/>
      </w:r>
      <w:r>
        <w:instrText>HYPERLINK "http://www.ncbi.nlm.nih.gov/pubmed/22019413" \h</w:instrText>
      </w:r>
      <w:r>
        <w:fldChar w:fldCharType="separate"/>
      </w:r>
      <w:r w:rsidRPr="00AF5AAC">
        <w:rPr>
          <w:rFonts w:ascii="Times New Roman" w:hAnsi="Times New Roman" w:cs="Times New Roman"/>
          <w:color w:val="1155CC"/>
          <w:sz w:val="24"/>
          <w:szCs w:val="24"/>
          <w:u w:val="single"/>
        </w:rPr>
        <w:t>PMID:22019413</w:t>
      </w:r>
      <w:r>
        <w:fldChar w:fldCharType="end"/>
      </w:r>
      <w:r w:rsidRPr="00AF5AAC">
        <w:rPr>
          <w:rFonts w:ascii="Times New Roman" w:hAnsi="Times New Roman" w:cs="Times New Roman"/>
          <w:sz w:val="24"/>
          <w:szCs w:val="24"/>
        </w:rPr>
        <w:t xml:space="preserve"> </w:t>
      </w:r>
      <w:r>
        <w:fldChar w:fldCharType="begin"/>
      </w:r>
      <w:r>
        <w:instrText>HYPERLINK "http://dx.doi.org/10.1016/j.tree.2011.09.007" \h</w:instrText>
      </w:r>
      <w:r>
        <w:fldChar w:fldCharType="separate"/>
      </w:r>
      <w:r w:rsidRPr="00AF5AAC">
        <w:rPr>
          <w:rFonts w:ascii="Times New Roman" w:hAnsi="Times New Roman" w:cs="Times New Roman"/>
          <w:color w:val="1155CC"/>
          <w:sz w:val="24"/>
          <w:szCs w:val="24"/>
          <w:u w:val="single"/>
        </w:rPr>
        <w:t>doi:10.1016/j.tree.2011.09.007</w:t>
      </w:r>
      <w:r>
        <w:fldChar w:fldCharType="end"/>
      </w:r>
      <w:bookmarkEnd w:id="88"/>
    </w:p>
    <w:p w:rsidR="00A70A88" w:rsidRPr="00AF5AAC" w:rsidRDefault="00A70A88" w:rsidP="00140652">
      <w:pPr>
        <w:numPr>
          <w:ilvl w:val="0"/>
          <w:numId w:val="3"/>
          <w:numberingChange w:id="89" w:author="John Wieczorek" w:date="2013-04-21T10:38:00Z" w:original="%1:8:0:"/>
        </w:numPr>
        <w:ind w:hanging="359"/>
        <w:jc w:val="both"/>
        <w:rPr>
          <w:rFonts w:ascii="Times New Roman" w:hAnsi="Times New Roman" w:cs="Times New Roman"/>
          <w:sz w:val="24"/>
          <w:szCs w:val="24"/>
        </w:rPr>
      </w:pPr>
      <w:r w:rsidRPr="00176003">
        <w:rPr>
          <w:rFonts w:ascii="Times New Roman" w:hAnsi="Times New Roman" w:cs="Times New Roman"/>
          <w:sz w:val="24"/>
          <w:szCs w:val="24"/>
        </w:rPr>
        <w:t xml:space="preserve">Davies, </w:t>
      </w:r>
      <w:r>
        <w:rPr>
          <w:rFonts w:ascii="Times New Roman" w:hAnsi="Times New Roman" w:cs="Times New Roman"/>
          <w:sz w:val="24"/>
          <w:szCs w:val="24"/>
        </w:rPr>
        <w:t xml:space="preserve">ZG, </w:t>
      </w:r>
      <w:r w:rsidRPr="00176003">
        <w:rPr>
          <w:rFonts w:ascii="Times New Roman" w:hAnsi="Times New Roman" w:cs="Times New Roman"/>
          <w:sz w:val="24"/>
          <w:szCs w:val="24"/>
        </w:rPr>
        <w:t>Fuller</w:t>
      </w:r>
      <w:r>
        <w:rPr>
          <w:rFonts w:ascii="Times New Roman" w:hAnsi="Times New Roman" w:cs="Times New Roman"/>
          <w:sz w:val="24"/>
          <w:szCs w:val="24"/>
        </w:rPr>
        <w:t xml:space="preserve"> RA</w:t>
      </w:r>
      <w:r w:rsidRPr="00176003">
        <w:rPr>
          <w:rFonts w:ascii="Times New Roman" w:hAnsi="Times New Roman" w:cs="Times New Roman"/>
          <w:sz w:val="24"/>
          <w:szCs w:val="24"/>
        </w:rPr>
        <w:t>, Loram</w:t>
      </w:r>
      <w:r>
        <w:rPr>
          <w:rFonts w:ascii="Times New Roman" w:hAnsi="Times New Roman" w:cs="Times New Roman"/>
          <w:sz w:val="24"/>
          <w:szCs w:val="24"/>
        </w:rPr>
        <w:t xml:space="preserve"> A</w:t>
      </w:r>
      <w:r w:rsidRPr="00176003">
        <w:rPr>
          <w:rFonts w:ascii="Times New Roman" w:hAnsi="Times New Roman" w:cs="Times New Roman"/>
          <w:sz w:val="24"/>
          <w:szCs w:val="24"/>
        </w:rPr>
        <w:t>, Irvine</w:t>
      </w:r>
      <w:r>
        <w:rPr>
          <w:rFonts w:ascii="Times New Roman" w:hAnsi="Times New Roman" w:cs="Times New Roman"/>
          <w:sz w:val="24"/>
          <w:szCs w:val="24"/>
        </w:rPr>
        <w:t xml:space="preserve"> KN</w:t>
      </w:r>
      <w:r w:rsidRPr="00176003">
        <w:rPr>
          <w:rFonts w:ascii="Times New Roman" w:hAnsi="Times New Roman" w:cs="Times New Roman"/>
          <w:sz w:val="24"/>
          <w:szCs w:val="24"/>
        </w:rPr>
        <w:t>, Sims</w:t>
      </w:r>
      <w:r>
        <w:rPr>
          <w:rFonts w:ascii="Times New Roman" w:hAnsi="Times New Roman" w:cs="Times New Roman"/>
          <w:sz w:val="24"/>
          <w:szCs w:val="24"/>
        </w:rPr>
        <w:t xml:space="preserve"> V, </w:t>
      </w:r>
      <w:r w:rsidRPr="00176003">
        <w:rPr>
          <w:rFonts w:ascii="Times New Roman" w:hAnsi="Times New Roman" w:cs="Times New Roman"/>
          <w:sz w:val="24"/>
          <w:szCs w:val="24"/>
        </w:rPr>
        <w:t>Gaston</w:t>
      </w:r>
      <w:r>
        <w:rPr>
          <w:rFonts w:ascii="Times New Roman" w:hAnsi="Times New Roman" w:cs="Times New Roman"/>
          <w:sz w:val="24"/>
          <w:szCs w:val="24"/>
        </w:rPr>
        <w:t xml:space="preserve"> K. </w:t>
      </w:r>
      <w:r w:rsidRPr="00176003">
        <w:rPr>
          <w:rFonts w:ascii="Times New Roman" w:hAnsi="Times New Roman" w:cs="Times New Roman"/>
          <w:sz w:val="24"/>
          <w:szCs w:val="24"/>
        </w:rPr>
        <w:t>A National Scale Inventory of Resource Provision for Biodiv</w:t>
      </w:r>
      <w:r>
        <w:rPr>
          <w:rFonts w:ascii="Times New Roman" w:hAnsi="Times New Roman" w:cs="Times New Roman"/>
          <w:sz w:val="24"/>
          <w:szCs w:val="24"/>
        </w:rPr>
        <w:t>ersity Within Domestic Gardens.</w:t>
      </w:r>
      <w:r w:rsidRPr="00176003">
        <w:rPr>
          <w:rFonts w:ascii="Times New Roman" w:hAnsi="Times New Roman" w:cs="Times New Roman"/>
          <w:sz w:val="24"/>
          <w:szCs w:val="24"/>
        </w:rPr>
        <w:t xml:space="preserve"> Biological Conservation</w:t>
      </w:r>
      <w:r>
        <w:rPr>
          <w:rFonts w:ascii="Times New Roman" w:hAnsi="Times New Roman" w:cs="Times New Roman"/>
          <w:sz w:val="24"/>
          <w:szCs w:val="24"/>
        </w:rPr>
        <w:t xml:space="preserve"> 2009;142 (4):</w:t>
      </w:r>
      <w:r w:rsidRPr="00176003">
        <w:rPr>
          <w:rFonts w:ascii="Times New Roman" w:hAnsi="Times New Roman" w:cs="Times New Roman"/>
          <w:sz w:val="24"/>
          <w:szCs w:val="24"/>
        </w:rPr>
        <w:t>761–771. doi:</w:t>
      </w:r>
      <w:r>
        <w:rPr>
          <w:rFonts w:ascii="Times New Roman" w:hAnsi="Times New Roman" w:cs="Times New Roman"/>
          <w:sz w:val="24"/>
          <w:szCs w:val="24"/>
        </w:rPr>
        <w:t>10.1016/j.biocon.2008.12.016</w:t>
      </w:r>
    </w:p>
    <w:p w:rsidR="00A70A88" w:rsidRPr="00AF5AAC" w:rsidRDefault="00A70A88" w:rsidP="00140652">
      <w:pPr>
        <w:numPr>
          <w:ilvl w:val="0"/>
          <w:numId w:val="3"/>
          <w:numberingChange w:id="90" w:author="John Wieczorek" w:date="2013-04-21T10:38:00Z" w:original="%1:9:0:"/>
        </w:numPr>
        <w:ind w:hanging="359"/>
        <w:jc w:val="both"/>
        <w:rPr>
          <w:rFonts w:ascii="Times New Roman" w:hAnsi="Times New Roman" w:cs="Times New Roman"/>
          <w:sz w:val="24"/>
          <w:szCs w:val="24"/>
        </w:rPr>
      </w:pPr>
      <w:bookmarkStart w:id="91" w:name="_Ref350956972"/>
      <w:r w:rsidRPr="00AF5AAC">
        <w:rPr>
          <w:rFonts w:ascii="Times New Roman" w:hAnsi="Times New Roman" w:cs="Times New Roman"/>
          <w:sz w:val="24"/>
          <w:szCs w:val="24"/>
        </w:rPr>
        <w:t xml:space="preserve">Beach J, Blum S, Donoghue M, Ford L, Guralnick R, Mares M, Thiers B, Westneat M, Wheeler Q, Wiegmann B and others. A Strategic Plan for Establishing a Network Integrated Biocollections Alliance. 2010. </w:t>
      </w:r>
      <w:r>
        <w:fldChar w:fldCharType="begin"/>
      </w:r>
      <w:r>
        <w:instrText>HYPERLINK "http://digbiocol.wordpress.com/brochure/" \h</w:instrText>
      </w:r>
      <w:r>
        <w:fldChar w:fldCharType="separate"/>
      </w:r>
      <w:r w:rsidRPr="00AF5AAC">
        <w:rPr>
          <w:rFonts w:ascii="Times New Roman" w:hAnsi="Times New Roman" w:cs="Times New Roman"/>
          <w:color w:val="1155CC"/>
          <w:sz w:val="24"/>
          <w:szCs w:val="24"/>
          <w:u w:val="single"/>
        </w:rPr>
        <w:t>http://digbiocol.wordpress.com/brochure/</w:t>
      </w:r>
      <w:r>
        <w:fldChar w:fldCharType="end"/>
      </w:r>
      <w:bookmarkEnd w:id="91"/>
    </w:p>
    <w:p w:rsidR="00A70A88" w:rsidRPr="00AF5AAC" w:rsidRDefault="00A70A88" w:rsidP="00140652">
      <w:pPr>
        <w:numPr>
          <w:ilvl w:val="0"/>
          <w:numId w:val="3"/>
          <w:numberingChange w:id="92" w:author="John Wieczorek" w:date="2013-04-21T10:38:00Z" w:original="%1:10:0:"/>
        </w:numPr>
        <w:ind w:hanging="359"/>
        <w:jc w:val="both"/>
        <w:rPr>
          <w:rFonts w:ascii="Times New Roman" w:hAnsi="Times New Roman" w:cs="Times New Roman"/>
          <w:sz w:val="24"/>
          <w:szCs w:val="24"/>
        </w:rPr>
      </w:pPr>
      <w:bookmarkStart w:id="93" w:name="_Ref350956990"/>
      <w:r w:rsidRPr="00AF5AAC">
        <w:rPr>
          <w:rFonts w:ascii="Times New Roman" w:hAnsi="Times New Roman" w:cs="Times New Roman"/>
          <w:sz w:val="24"/>
          <w:szCs w:val="24"/>
        </w:rPr>
        <w:t xml:space="preserve">Wieczorek J, Bloom D, Guralnick R, Blum S, Döring M, Giovanni R, Robertson T, Vieglais D. Darwin Core: An Evolving Community-Developed Biodiversity Data Standard. PLoS ONE 2012;7(1):e29715. </w:t>
      </w:r>
      <w:r>
        <w:fldChar w:fldCharType="begin"/>
      </w:r>
      <w:r>
        <w:instrText>HYPERLINK "http://www.ncbi.nlm.nih.gov/pubmed/22238640" \h</w:instrText>
      </w:r>
      <w:r>
        <w:fldChar w:fldCharType="separate"/>
      </w:r>
      <w:r w:rsidRPr="00AF5AAC">
        <w:rPr>
          <w:rFonts w:ascii="Times New Roman" w:hAnsi="Times New Roman" w:cs="Times New Roman"/>
          <w:color w:val="1155CC"/>
          <w:sz w:val="24"/>
          <w:szCs w:val="24"/>
          <w:u w:val="single"/>
        </w:rPr>
        <w:t>PMID:22238640</w:t>
      </w:r>
      <w:r>
        <w:fldChar w:fldCharType="end"/>
      </w:r>
      <w:r w:rsidRPr="00AF5AAC">
        <w:rPr>
          <w:rFonts w:ascii="Times New Roman" w:hAnsi="Times New Roman" w:cs="Times New Roman"/>
          <w:sz w:val="24"/>
          <w:szCs w:val="24"/>
        </w:rPr>
        <w:t xml:space="preserve"> </w:t>
      </w:r>
      <w:r>
        <w:fldChar w:fldCharType="begin"/>
      </w:r>
      <w:r>
        <w:instrText>HYPERLINK "http://dx.doi.org/10.1371/journal.pone.0029715" \h</w:instrText>
      </w:r>
      <w:r>
        <w:fldChar w:fldCharType="separate"/>
      </w:r>
      <w:r w:rsidRPr="00AF5AAC">
        <w:rPr>
          <w:rFonts w:ascii="Times New Roman" w:hAnsi="Times New Roman" w:cs="Times New Roman"/>
          <w:color w:val="1155CC"/>
          <w:sz w:val="24"/>
          <w:szCs w:val="24"/>
          <w:u w:val="single"/>
        </w:rPr>
        <w:t>doi:10.1371/journal.pone.0029715</w:t>
      </w:r>
      <w:r>
        <w:fldChar w:fldCharType="end"/>
      </w:r>
      <w:bookmarkEnd w:id="93"/>
    </w:p>
    <w:p w:rsidR="00A70A88" w:rsidRPr="00AF5AAC" w:rsidRDefault="00A70A88" w:rsidP="00140652">
      <w:pPr>
        <w:numPr>
          <w:ilvl w:val="0"/>
          <w:numId w:val="3"/>
          <w:numberingChange w:id="94" w:author="John Wieczorek" w:date="2013-04-21T10:38:00Z" w:original="%1:11:0:"/>
        </w:numPr>
        <w:ind w:hanging="359"/>
        <w:jc w:val="both"/>
        <w:rPr>
          <w:rFonts w:ascii="Times New Roman" w:hAnsi="Times New Roman" w:cs="Times New Roman"/>
          <w:sz w:val="24"/>
          <w:szCs w:val="24"/>
        </w:rPr>
      </w:pPr>
      <w:bookmarkStart w:id="95" w:name="_Ref350957180"/>
      <w:r w:rsidRPr="00AF5AAC">
        <w:rPr>
          <w:rFonts w:ascii="Times New Roman" w:hAnsi="Times New Roman" w:cs="Times New Roman"/>
          <w:sz w:val="24"/>
          <w:szCs w:val="24"/>
        </w:rPr>
        <w:t xml:space="preserve">Handelsman J, Rondon MR, Brady SF, Clardy J, Goodman RM. Molecular biological access to the chemistry of unknown soil microbes: a new frontier for natural products. Chemistry &amp; Biology 1998;5(10):R245-R249. </w:t>
      </w:r>
      <w:r>
        <w:fldChar w:fldCharType="begin"/>
      </w:r>
      <w:r>
        <w:instrText>HYPERLINK "http://www.ncbi.nlm.nih.gov/pubmed/9818143" \h</w:instrText>
      </w:r>
      <w:r>
        <w:fldChar w:fldCharType="separate"/>
      </w:r>
      <w:r w:rsidRPr="00AF5AAC">
        <w:rPr>
          <w:rFonts w:ascii="Times New Roman" w:hAnsi="Times New Roman" w:cs="Times New Roman"/>
          <w:color w:val="1155CC"/>
          <w:sz w:val="24"/>
          <w:szCs w:val="24"/>
          <w:u w:val="single"/>
        </w:rPr>
        <w:t>PMID:9818143</w:t>
      </w:r>
      <w:r>
        <w:fldChar w:fldCharType="end"/>
      </w:r>
      <w:r w:rsidRPr="00AF5AAC">
        <w:rPr>
          <w:rFonts w:ascii="Times New Roman" w:hAnsi="Times New Roman" w:cs="Times New Roman"/>
          <w:sz w:val="24"/>
          <w:szCs w:val="24"/>
        </w:rPr>
        <w:t xml:space="preserve"> </w:t>
      </w:r>
      <w:r>
        <w:fldChar w:fldCharType="begin"/>
      </w:r>
      <w:r>
        <w:instrText>HYPERLINK "http://dx.doi.org/10.1016/S1074-5521(98)90108-9" \h</w:instrText>
      </w:r>
      <w:r>
        <w:fldChar w:fldCharType="separate"/>
      </w:r>
      <w:r w:rsidRPr="00AF5AAC">
        <w:rPr>
          <w:rFonts w:ascii="Times New Roman" w:hAnsi="Times New Roman" w:cs="Times New Roman"/>
          <w:color w:val="1155CC"/>
          <w:sz w:val="24"/>
          <w:szCs w:val="24"/>
          <w:u w:val="single"/>
        </w:rPr>
        <w:t>doi:10.1016/S1074-5521(98)90108-9</w:t>
      </w:r>
      <w:r>
        <w:fldChar w:fldCharType="end"/>
      </w:r>
      <w:bookmarkEnd w:id="95"/>
    </w:p>
    <w:p w:rsidR="00A70A88" w:rsidRPr="00072558" w:rsidRDefault="00A70A88" w:rsidP="00072558">
      <w:pPr>
        <w:numPr>
          <w:ilvl w:val="0"/>
          <w:numId w:val="3"/>
          <w:numberingChange w:id="96" w:author="John Wieczorek" w:date="2013-04-21T10:38:00Z" w:original="%1:12:0:"/>
        </w:numPr>
        <w:ind w:hanging="359"/>
        <w:jc w:val="both"/>
        <w:rPr>
          <w:rFonts w:ascii="Times New Roman" w:hAnsi="Times New Roman" w:cs="Times New Roman"/>
          <w:sz w:val="24"/>
          <w:szCs w:val="24"/>
        </w:rPr>
      </w:pPr>
      <w:bookmarkStart w:id="97" w:name="_Ref350957242"/>
      <w:r w:rsidRPr="00281428">
        <w:rPr>
          <w:rFonts w:ascii="Times New Roman" w:hAnsi="Times New Roman"/>
          <w:sz w:val="24"/>
          <w:lang w:val="de-DE"/>
        </w:rPr>
        <w:t xml:space="preserve">Holetschek J, Dröge G, Güntsch A, Berendsohn WG. </w:t>
      </w:r>
      <w:r w:rsidRPr="00AF5AAC">
        <w:rPr>
          <w:rFonts w:ascii="Times New Roman" w:hAnsi="Times New Roman" w:cs="Times New Roman"/>
          <w:sz w:val="24"/>
          <w:szCs w:val="24"/>
        </w:rPr>
        <w:t xml:space="preserve">The ABCD of primary biodiversity data access. Plant Biosystems - An International Journal Dealing with all Aspects of Plant Biology 2012;146(4):771-779. </w:t>
      </w:r>
      <w:r>
        <w:fldChar w:fldCharType="begin"/>
      </w:r>
      <w:r>
        <w:instrText>HYPERLINK "http://dx.doi.org/10.1080/11263504.2012.740085" \h</w:instrText>
      </w:r>
      <w:r>
        <w:fldChar w:fldCharType="separate"/>
      </w:r>
      <w:r w:rsidRPr="00AF5AAC">
        <w:rPr>
          <w:rFonts w:ascii="Times New Roman" w:hAnsi="Times New Roman" w:cs="Times New Roman"/>
          <w:color w:val="1155CC"/>
          <w:sz w:val="24"/>
          <w:szCs w:val="24"/>
          <w:u w:val="single"/>
        </w:rPr>
        <w:t>doi:10.1080/11263504.2012.740085</w:t>
      </w:r>
      <w:r>
        <w:fldChar w:fldCharType="end"/>
      </w:r>
      <w:bookmarkStart w:id="98" w:name="_Ref350957381"/>
      <w:bookmarkEnd w:id="97"/>
    </w:p>
    <w:p w:rsidR="00A70A88" w:rsidRPr="00072558" w:rsidRDefault="00A70A88" w:rsidP="00072558">
      <w:pPr>
        <w:numPr>
          <w:ilvl w:val="0"/>
          <w:numId w:val="3"/>
          <w:numberingChange w:id="99" w:author="John Wieczorek" w:date="2013-04-21T10:38:00Z" w:original="%1:13:0:"/>
        </w:numPr>
        <w:ind w:hanging="359"/>
        <w:jc w:val="both"/>
        <w:rPr>
          <w:rFonts w:ascii="Times New Roman" w:hAnsi="Times New Roman" w:cs="Times New Roman"/>
          <w:sz w:val="24"/>
          <w:szCs w:val="24"/>
        </w:rPr>
      </w:pPr>
      <w:r w:rsidRPr="00072558">
        <w:rPr>
          <w:rFonts w:ascii="Times New Roman" w:hAnsi="Times New Roman" w:cs="Times New Roman"/>
          <w:sz w:val="24"/>
          <w:szCs w:val="24"/>
        </w:rPr>
        <w:t>Horridge M, Drummond N, Goodwin J, Rector A, Stevens R, Wang HH. The Manchester OWL Syntax. In: Proc. of the 2006 OWL Experiences and Directions Workshop (OWL-ED2006), Athens, Georgia (USA) November 10-11, 2006</w:t>
      </w:r>
      <w:bookmarkEnd w:id="98"/>
      <w:r>
        <w:rPr>
          <w:rFonts w:ascii="Times New Roman" w:hAnsi="Times New Roman" w:cs="Times New Roman"/>
          <w:sz w:val="24"/>
          <w:szCs w:val="24"/>
        </w:rPr>
        <w:t xml:space="preserve">, Cuenca Grua B and Hitzler P, eds. Available online at </w:t>
      </w:r>
      <w:r>
        <w:fldChar w:fldCharType="begin"/>
      </w:r>
      <w:r>
        <w:instrText>HYPERLINK "http://ceur-ws.org/Vol-216/submission_9.pdf"</w:instrText>
      </w:r>
      <w:r>
        <w:fldChar w:fldCharType="separate"/>
      </w:r>
      <w:r w:rsidRPr="005C4D87">
        <w:rPr>
          <w:rStyle w:val="Hyperlink"/>
          <w:rFonts w:ascii="Times New Roman" w:hAnsi="Times New Roman"/>
          <w:sz w:val="24"/>
          <w:szCs w:val="24"/>
        </w:rPr>
        <w:t>http://ceur-ws.org/Vol-216/submission_9.pdf</w:t>
      </w:r>
      <w:r>
        <w:fldChar w:fldCharType="end"/>
      </w:r>
      <w:r>
        <w:rPr>
          <w:rFonts w:ascii="Times New Roman" w:hAnsi="Times New Roman" w:cs="Times New Roman"/>
          <w:sz w:val="24"/>
          <w:szCs w:val="24"/>
        </w:rPr>
        <w:t xml:space="preserve"> </w:t>
      </w:r>
    </w:p>
    <w:p w:rsidR="00A70A88" w:rsidRPr="00AF5AAC" w:rsidRDefault="00A70A88" w:rsidP="00140652">
      <w:pPr>
        <w:numPr>
          <w:ilvl w:val="0"/>
          <w:numId w:val="3"/>
          <w:numberingChange w:id="100" w:author="John Wieczorek" w:date="2013-04-21T10:38:00Z" w:original="%1:14:0:"/>
        </w:numPr>
        <w:ind w:hanging="359"/>
        <w:jc w:val="both"/>
        <w:rPr>
          <w:rFonts w:ascii="Times New Roman" w:hAnsi="Times New Roman" w:cs="Times New Roman"/>
          <w:sz w:val="24"/>
          <w:szCs w:val="24"/>
        </w:rPr>
      </w:pPr>
      <w:bookmarkStart w:id="101" w:name="_Ref350957248"/>
      <w:r w:rsidRPr="00AF5AAC">
        <w:rPr>
          <w:rFonts w:ascii="Times New Roman" w:hAnsi="Times New Roman" w:cs="Times New Roman"/>
          <w:sz w:val="24"/>
          <w:szCs w:val="24"/>
        </w:rPr>
        <w:t xml:space="preserve">Kennedy J, Gales R, Hyam R, Kukla R, Wieczorek J, Hagedorn G, Döring M, Vieglais D. Developing a core ontology for taxonomic data. In: Proceedings of Taxonomy Data Working Group (TDWG) 2006, 2006, Missouri Botanical Gardens, St. Louis, Missouri, USA; 15-22 October 2006. </w:t>
      </w:r>
      <w:r>
        <w:fldChar w:fldCharType="begin"/>
      </w:r>
      <w:r>
        <w:instrText>HYPERLINK "http://www.tdwg.org/proceedings/article/view/13" \h</w:instrText>
      </w:r>
      <w:r>
        <w:fldChar w:fldCharType="separate"/>
      </w:r>
      <w:r w:rsidRPr="00AF5AAC">
        <w:rPr>
          <w:rFonts w:ascii="Times New Roman" w:hAnsi="Times New Roman" w:cs="Times New Roman"/>
          <w:color w:val="1155CC"/>
          <w:sz w:val="24"/>
          <w:szCs w:val="24"/>
          <w:u w:val="single"/>
        </w:rPr>
        <w:t>http://www.tdwg.org/proceedings/article/view/13</w:t>
      </w:r>
      <w:r>
        <w:fldChar w:fldCharType="end"/>
      </w:r>
      <w:bookmarkEnd w:id="101"/>
    </w:p>
    <w:p w:rsidR="00A70A88" w:rsidRPr="00AF5AAC" w:rsidRDefault="00A70A88" w:rsidP="00140652">
      <w:pPr>
        <w:numPr>
          <w:ilvl w:val="0"/>
          <w:numId w:val="3"/>
          <w:numberingChange w:id="102" w:author="John Wieczorek" w:date="2013-04-21T10:38:00Z" w:original="%1:15:0:"/>
        </w:numPr>
        <w:ind w:hanging="359"/>
        <w:jc w:val="both"/>
        <w:rPr>
          <w:rFonts w:ascii="Times New Roman" w:hAnsi="Times New Roman" w:cs="Times New Roman"/>
          <w:sz w:val="24"/>
          <w:szCs w:val="24"/>
        </w:rPr>
      </w:pPr>
      <w:bookmarkStart w:id="103" w:name="_Ref350957265"/>
      <w:r w:rsidRPr="00AF5AAC">
        <w:rPr>
          <w:rFonts w:ascii="Times New Roman" w:hAnsi="Times New Roman" w:cs="Times New Roman"/>
          <w:sz w:val="24"/>
          <w:szCs w:val="24"/>
        </w:rPr>
        <w:t xml:space="preserve">Webb C, Baskauf S. Darwin-SW: Darwin Core data for the Semantic Web. In: Proceedings of Taxonomy Data Working Group (TDWG) 2011, 2011, New Orleans, Louisiana, USA. </w:t>
      </w:r>
      <w:r>
        <w:fldChar w:fldCharType="begin"/>
      </w:r>
      <w:r>
        <w:instrText>HYPERLINK "https://mbgserv18.mobot.org/ocs/index.php/tdwg/2011/paper/view/152" \h</w:instrText>
      </w:r>
      <w:r>
        <w:fldChar w:fldCharType="separate"/>
      </w:r>
      <w:r w:rsidRPr="00AF5AAC">
        <w:rPr>
          <w:rFonts w:ascii="Times New Roman" w:hAnsi="Times New Roman" w:cs="Times New Roman"/>
          <w:color w:val="1155CC"/>
          <w:sz w:val="24"/>
          <w:szCs w:val="24"/>
          <w:u w:val="single"/>
        </w:rPr>
        <w:t>https://mbgserv18.mobot.org/ocs/index.php/tdwg/2011/paper/view/152</w:t>
      </w:r>
      <w:r>
        <w:fldChar w:fldCharType="end"/>
      </w:r>
      <w:bookmarkEnd w:id="103"/>
    </w:p>
    <w:p w:rsidR="00A70A88" w:rsidRPr="00AF5AAC" w:rsidRDefault="00A70A88" w:rsidP="00140652">
      <w:pPr>
        <w:numPr>
          <w:ilvl w:val="0"/>
          <w:numId w:val="3"/>
          <w:numberingChange w:id="104" w:author="John Wieczorek" w:date="2013-04-21T10:38:00Z" w:original="%1:16:0:"/>
        </w:numPr>
        <w:ind w:hanging="359"/>
        <w:jc w:val="both"/>
        <w:rPr>
          <w:rFonts w:ascii="Times New Roman" w:hAnsi="Times New Roman" w:cs="Times New Roman"/>
          <w:sz w:val="24"/>
          <w:szCs w:val="24"/>
        </w:rPr>
      </w:pPr>
      <w:bookmarkStart w:id="105" w:name="_Ref350957271"/>
      <w:r w:rsidRPr="00AF5AAC">
        <w:rPr>
          <w:rFonts w:ascii="Times New Roman" w:hAnsi="Times New Roman" w:cs="Times New Roman"/>
          <w:sz w:val="24"/>
          <w:szCs w:val="24"/>
        </w:rPr>
        <w:t>Baskauf SJ. Organization of occurrence-related biodiversity resources based on the process of their creation and the role of individual organisms as resource relationship. Biodiversity Informatics 2010;7(1):17-44.</w:t>
      </w:r>
      <w:bookmarkEnd w:id="105"/>
    </w:p>
    <w:p w:rsidR="00A70A88" w:rsidRPr="00AF5AAC" w:rsidRDefault="00A70A88" w:rsidP="00140652">
      <w:pPr>
        <w:numPr>
          <w:ilvl w:val="0"/>
          <w:numId w:val="3"/>
          <w:numberingChange w:id="106" w:author="John Wieczorek" w:date="2013-04-21T10:38:00Z" w:original="%1:17:0:"/>
        </w:numPr>
        <w:ind w:hanging="359"/>
        <w:jc w:val="both"/>
        <w:rPr>
          <w:rFonts w:ascii="Times New Roman" w:hAnsi="Times New Roman" w:cs="Times New Roman"/>
          <w:sz w:val="24"/>
          <w:szCs w:val="24"/>
        </w:rPr>
      </w:pPr>
      <w:bookmarkStart w:id="107" w:name="_Ref350957276"/>
      <w:r w:rsidRPr="00AF5AAC">
        <w:rPr>
          <w:rFonts w:ascii="Times New Roman" w:hAnsi="Times New Roman" w:cs="Times New Roman"/>
          <w:sz w:val="24"/>
          <w:szCs w:val="24"/>
        </w:rPr>
        <w:t xml:space="preserve">Lapp H, Morris RA, Catapano T, Hobern D, Morrison N. Organizing our knowledge of biodiversity. Bulletin of the American Society for Information Science and Technology 2011;37(4):38-42. </w:t>
      </w:r>
      <w:r>
        <w:fldChar w:fldCharType="begin"/>
      </w:r>
      <w:r>
        <w:instrText>HYPERLINK "http://dx.doi.org/10.1002/bult.2011.1720370411" \h</w:instrText>
      </w:r>
      <w:r>
        <w:fldChar w:fldCharType="separate"/>
      </w:r>
      <w:r w:rsidRPr="00AF5AAC">
        <w:rPr>
          <w:rFonts w:ascii="Times New Roman" w:hAnsi="Times New Roman" w:cs="Times New Roman"/>
          <w:color w:val="1155CC"/>
          <w:sz w:val="24"/>
          <w:szCs w:val="24"/>
          <w:u w:val="single"/>
        </w:rPr>
        <w:t>doi:10.1002/bult.2011.1720370411</w:t>
      </w:r>
      <w:r>
        <w:fldChar w:fldCharType="end"/>
      </w:r>
      <w:bookmarkEnd w:id="107"/>
    </w:p>
    <w:p w:rsidR="00A70A88" w:rsidRPr="00AF5AAC" w:rsidRDefault="00A70A88" w:rsidP="00140652">
      <w:pPr>
        <w:numPr>
          <w:ilvl w:val="0"/>
          <w:numId w:val="3"/>
          <w:numberingChange w:id="108" w:author="John Wieczorek" w:date="2013-04-21T10:38:00Z" w:original="%1:18:0:"/>
        </w:numPr>
        <w:ind w:hanging="359"/>
        <w:jc w:val="both"/>
        <w:rPr>
          <w:rFonts w:ascii="Times New Roman" w:hAnsi="Times New Roman" w:cs="Times New Roman"/>
          <w:sz w:val="24"/>
          <w:szCs w:val="24"/>
        </w:rPr>
      </w:pPr>
      <w:bookmarkStart w:id="109" w:name="_Ref350957277"/>
      <w:r w:rsidRPr="00AF5AAC">
        <w:rPr>
          <w:rFonts w:ascii="Times New Roman" w:hAnsi="Times New Roman" w:cs="Times New Roman"/>
          <w:sz w:val="24"/>
          <w:szCs w:val="24"/>
        </w:rPr>
        <w:t xml:space="preserve">Catapano T, Hobern D, Lapp H, Morris RA, Morrison N, Noy N, Schildhauer M, Thau D. Recommendations for the use of knowledge organization systems by GBIF version 1.0. Global Biodiversity Information Facility (GBIF), Copenhagen, Denmark. 2011. </w:t>
      </w:r>
      <w:r>
        <w:fldChar w:fldCharType="begin"/>
      </w:r>
      <w:r>
        <w:instrText>HYPERLINK "http://links.gbif.org/gbif_kos_whitepaper_v1.pdf" \h</w:instrText>
      </w:r>
      <w:r>
        <w:fldChar w:fldCharType="separate"/>
      </w:r>
      <w:r w:rsidRPr="00AF5AAC">
        <w:rPr>
          <w:rFonts w:ascii="Times New Roman" w:hAnsi="Times New Roman" w:cs="Times New Roman"/>
          <w:color w:val="1155CC"/>
          <w:sz w:val="24"/>
          <w:szCs w:val="24"/>
          <w:u w:val="single"/>
        </w:rPr>
        <w:t>http://links.gbif.org/gbif_kos_whitepaper_v1.pdf</w:t>
      </w:r>
      <w:r>
        <w:fldChar w:fldCharType="end"/>
      </w:r>
      <w:bookmarkEnd w:id="109"/>
    </w:p>
    <w:p w:rsidR="00A70A88" w:rsidRPr="00AF5AAC" w:rsidRDefault="00A70A88" w:rsidP="00140652">
      <w:pPr>
        <w:numPr>
          <w:ilvl w:val="0"/>
          <w:numId w:val="3"/>
          <w:numberingChange w:id="110" w:author="John Wieczorek" w:date="2013-04-21T10:38:00Z" w:original="%1:19:0:"/>
        </w:numPr>
        <w:ind w:hanging="359"/>
        <w:jc w:val="both"/>
        <w:rPr>
          <w:rFonts w:ascii="Times New Roman" w:hAnsi="Times New Roman" w:cs="Times New Roman"/>
          <w:sz w:val="24"/>
          <w:szCs w:val="24"/>
        </w:rPr>
      </w:pPr>
      <w:bookmarkStart w:id="111" w:name="_Ref350957285"/>
      <w:r w:rsidRPr="00AF5AAC">
        <w:rPr>
          <w:rFonts w:ascii="Times New Roman" w:hAnsi="Times New Roman" w:cs="Times New Roman"/>
          <w:sz w:val="24"/>
          <w:szCs w:val="24"/>
        </w:rPr>
        <w:t xml:space="preserve">Wooley J, Field D, Glöckner FO. Extending Standards for Genomics and Metagenomics Data: A Research Coordination Network for the Genomic Standards Consortium (RCN4GSC). Standards in Genomic Sciences 2009;1(1):159. </w:t>
      </w:r>
      <w:r>
        <w:fldChar w:fldCharType="begin"/>
      </w:r>
      <w:r>
        <w:instrText>HYPERLINK "http://www.ncbi.nlm.nih.gov/pubmed/21304642/" \h</w:instrText>
      </w:r>
      <w:r>
        <w:fldChar w:fldCharType="separate"/>
      </w:r>
      <w:r w:rsidRPr="00AF5AAC">
        <w:rPr>
          <w:rFonts w:ascii="Times New Roman" w:hAnsi="Times New Roman" w:cs="Times New Roman"/>
          <w:color w:val="1155CC"/>
          <w:sz w:val="24"/>
          <w:szCs w:val="24"/>
          <w:u w:val="single"/>
        </w:rPr>
        <w:t>PMID:21304642</w:t>
      </w:r>
      <w:r>
        <w:fldChar w:fldCharType="end"/>
      </w:r>
      <w:r w:rsidRPr="00AF5AAC">
        <w:rPr>
          <w:rFonts w:ascii="Times New Roman" w:hAnsi="Times New Roman" w:cs="Times New Roman"/>
          <w:sz w:val="24"/>
          <w:szCs w:val="24"/>
        </w:rPr>
        <w:t xml:space="preserve"> </w:t>
      </w:r>
      <w:r>
        <w:fldChar w:fldCharType="begin"/>
      </w:r>
      <w:r>
        <w:instrText>HYPERLINK "http://dx.doi.org/10.4056/sigs.26218" \h</w:instrText>
      </w:r>
      <w:r>
        <w:fldChar w:fldCharType="separate"/>
      </w:r>
      <w:r w:rsidRPr="00AF5AAC">
        <w:rPr>
          <w:rFonts w:ascii="Times New Roman" w:hAnsi="Times New Roman" w:cs="Times New Roman"/>
          <w:color w:val="1155CC"/>
          <w:sz w:val="24"/>
          <w:szCs w:val="24"/>
          <w:u w:val="single"/>
        </w:rPr>
        <w:t>doi:10.4056/sigs.26218</w:t>
      </w:r>
      <w:r>
        <w:fldChar w:fldCharType="end"/>
      </w:r>
      <w:bookmarkEnd w:id="111"/>
    </w:p>
    <w:p w:rsidR="00A70A88" w:rsidRDefault="00A70A88" w:rsidP="00EE1708">
      <w:pPr>
        <w:numPr>
          <w:ilvl w:val="0"/>
          <w:numId w:val="3"/>
          <w:numberingChange w:id="112" w:author="John Wieczorek" w:date="2013-04-21T10:38:00Z" w:original="%1:20:0:"/>
        </w:numPr>
        <w:ind w:hanging="359"/>
        <w:jc w:val="both"/>
        <w:rPr>
          <w:rFonts w:ascii="Times New Roman" w:hAnsi="Times New Roman" w:cs="Times New Roman"/>
          <w:sz w:val="24"/>
          <w:szCs w:val="24"/>
        </w:rPr>
      </w:pPr>
      <w:bookmarkStart w:id="113" w:name="_Ref350957289"/>
      <w:r w:rsidRPr="00AF5AAC">
        <w:rPr>
          <w:rFonts w:ascii="Times New Roman" w:hAnsi="Times New Roman" w:cs="Times New Roman"/>
          <w:sz w:val="24"/>
          <w:szCs w:val="24"/>
        </w:rPr>
        <w:t xml:space="preserve">Robbins RJ, Amaral-Zettler L, Bik H, Blum S, Edwards J, Field D, Garrity G, Gilbert JA, Kottmann R, Krishtalka L and others. RCN4GSC Workshop Report: Managing Data at the Interface of Biodiversity and (Meta)Genomics, March 2011. Standards in Genomic Sciences 2012;7(1). </w:t>
      </w:r>
      <w:r>
        <w:fldChar w:fldCharType="begin"/>
      </w:r>
      <w:r>
        <w:instrText>HYPERLINK "http://www.ncbi.nlm.nih.gov/pubmed/23451294" \h</w:instrText>
      </w:r>
      <w:r>
        <w:fldChar w:fldCharType="separate"/>
      </w:r>
      <w:r w:rsidRPr="00AF5AAC">
        <w:rPr>
          <w:rFonts w:ascii="Times New Roman" w:hAnsi="Times New Roman" w:cs="Times New Roman"/>
          <w:color w:val="1155CC"/>
          <w:sz w:val="24"/>
          <w:szCs w:val="24"/>
          <w:u w:val="single"/>
        </w:rPr>
        <w:t>PMID:23451294</w:t>
      </w:r>
      <w:r>
        <w:fldChar w:fldCharType="end"/>
      </w:r>
      <w:r w:rsidRPr="00AF5AAC">
        <w:rPr>
          <w:rFonts w:ascii="Times New Roman" w:hAnsi="Times New Roman" w:cs="Times New Roman"/>
          <w:sz w:val="24"/>
          <w:szCs w:val="24"/>
        </w:rPr>
        <w:t xml:space="preserve"> </w:t>
      </w:r>
      <w:r>
        <w:fldChar w:fldCharType="begin"/>
      </w:r>
      <w:r>
        <w:instrText>HYPERLINK "http://dx.doi.org/10.4056/sigs.3156511" \h</w:instrText>
      </w:r>
      <w:r>
        <w:fldChar w:fldCharType="separate"/>
      </w:r>
      <w:r w:rsidRPr="00AF5AAC">
        <w:rPr>
          <w:rFonts w:ascii="Times New Roman" w:hAnsi="Times New Roman" w:cs="Times New Roman"/>
          <w:color w:val="1155CC"/>
          <w:sz w:val="24"/>
          <w:szCs w:val="24"/>
          <w:u w:val="single"/>
        </w:rPr>
        <w:t>doi:10.4056/sigs.3156511</w:t>
      </w:r>
      <w:r>
        <w:fldChar w:fldCharType="end"/>
      </w:r>
      <w:bookmarkStart w:id="114" w:name="_Ref350957492"/>
      <w:bookmarkEnd w:id="113"/>
      <w:r w:rsidRPr="00EE1708">
        <w:rPr>
          <w:rFonts w:ascii="Times New Roman" w:hAnsi="Times New Roman" w:cs="Times New Roman"/>
          <w:sz w:val="24"/>
          <w:szCs w:val="24"/>
        </w:rPr>
        <w:t xml:space="preserve"> </w:t>
      </w:r>
    </w:p>
    <w:p w:rsidR="00A70A88" w:rsidRPr="00EE1708" w:rsidRDefault="00A70A88" w:rsidP="00EE1708">
      <w:pPr>
        <w:numPr>
          <w:ilvl w:val="0"/>
          <w:numId w:val="3"/>
          <w:numberingChange w:id="115" w:author="John Wieczorek" w:date="2013-04-21T10:38:00Z" w:original="%1:21:0:"/>
        </w:numPr>
        <w:ind w:hanging="359"/>
        <w:jc w:val="both"/>
        <w:rPr>
          <w:rFonts w:ascii="Times New Roman" w:hAnsi="Times New Roman" w:cs="Times New Roman"/>
          <w:sz w:val="24"/>
          <w:szCs w:val="24"/>
        </w:rPr>
      </w:pPr>
      <w:r w:rsidRPr="00AF5AAC">
        <w:rPr>
          <w:rFonts w:ascii="Times New Roman" w:hAnsi="Times New Roman" w:cs="Times New Roman"/>
          <w:sz w:val="24"/>
          <w:szCs w:val="24"/>
        </w:rPr>
        <w:t xml:space="preserve">Yilmaz P, Kottmann R, Field D, Knight R, Cole JR, Amaral-Zettler L, Gilbert JA, Karsch-Mizrachi I, Johnston A, Cochrane G and others. Minimum information about a marker gene sequence (MIMARKS) and minimum information about any (x) sequence (MIxS) specifications. Nat Biotech 2011;29(5):415-420. </w:t>
      </w:r>
      <w:r>
        <w:fldChar w:fldCharType="begin"/>
      </w:r>
      <w:r>
        <w:instrText>HYPERLINK "http://www.ncbi.nlm.nih.gov/pubmed/21552244" \h</w:instrText>
      </w:r>
      <w:r>
        <w:fldChar w:fldCharType="separate"/>
      </w:r>
      <w:r w:rsidRPr="00AF5AAC">
        <w:rPr>
          <w:rFonts w:ascii="Times New Roman" w:hAnsi="Times New Roman" w:cs="Times New Roman"/>
          <w:color w:val="1155CC"/>
          <w:sz w:val="24"/>
          <w:szCs w:val="24"/>
          <w:u w:val="single"/>
        </w:rPr>
        <w:t>PMID:21552244</w:t>
      </w:r>
      <w:r>
        <w:fldChar w:fldCharType="end"/>
      </w:r>
      <w:r w:rsidRPr="00AF5AAC">
        <w:rPr>
          <w:rFonts w:ascii="Times New Roman" w:hAnsi="Times New Roman" w:cs="Times New Roman"/>
          <w:sz w:val="24"/>
          <w:szCs w:val="24"/>
        </w:rPr>
        <w:t xml:space="preserve"> </w:t>
      </w:r>
      <w:r>
        <w:fldChar w:fldCharType="begin"/>
      </w:r>
      <w:r>
        <w:instrText>HYPERLINK "http://dx.doi.org/10.1038/nbt.1823" \h</w:instrText>
      </w:r>
      <w:r>
        <w:fldChar w:fldCharType="separate"/>
      </w:r>
      <w:r w:rsidRPr="00AF5AAC">
        <w:rPr>
          <w:rFonts w:ascii="Times New Roman" w:hAnsi="Times New Roman" w:cs="Times New Roman"/>
          <w:color w:val="1155CC"/>
          <w:sz w:val="24"/>
          <w:szCs w:val="24"/>
          <w:u w:val="single"/>
        </w:rPr>
        <w:t>doi:10.1038/nbt.1823</w:t>
      </w:r>
      <w:r>
        <w:fldChar w:fldCharType="end"/>
      </w:r>
      <w:bookmarkEnd w:id="114"/>
    </w:p>
    <w:p w:rsidR="00A70A88" w:rsidRPr="00383397" w:rsidRDefault="00A70A88" w:rsidP="00140652">
      <w:pPr>
        <w:numPr>
          <w:ilvl w:val="0"/>
          <w:numId w:val="3"/>
          <w:numberingChange w:id="116" w:author="John Wieczorek" w:date="2013-04-21T10:38:00Z" w:original="%1:22:0:"/>
        </w:numPr>
        <w:ind w:hanging="359"/>
        <w:jc w:val="both"/>
        <w:rPr>
          <w:rFonts w:ascii="Times New Roman" w:hAnsi="Times New Roman" w:cs="Times New Roman"/>
          <w:sz w:val="24"/>
          <w:szCs w:val="24"/>
        </w:rPr>
      </w:pPr>
      <w:bookmarkStart w:id="117" w:name="_Ref350957296"/>
      <w:r w:rsidRPr="00AF5AAC">
        <w:rPr>
          <w:rFonts w:ascii="Times New Roman" w:hAnsi="Times New Roman" w:cs="Times New Roman"/>
          <w:sz w:val="24"/>
          <w:szCs w:val="24"/>
        </w:rPr>
        <w:t xml:space="preserve">Tuama ÉÓ, Deck J, Dröge G, Döring M, Field D, Kottmann R, Ma J, Mori H, Morrison N, Sterk P and others. Meeting Report: Hackathon-Workshop on Darwin Core and MIxS Standards Alignment (February 2012). Standards in Genomic Sciences 2012;7(1). </w:t>
      </w:r>
      <w:r>
        <w:fldChar w:fldCharType="begin"/>
      </w:r>
      <w:r>
        <w:instrText>HYPERLINK "http://www.ncbi.nlm.nih.gov/pubmed/23451295/" \h</w:instrText>
      </w:r>
      <w:r>
        <w:fldChar w:fldCharType="separate"/>
      </w:r>
      <w:r w:rsidRPr="00AF5AAC">
        <w:rPr>
          <w:rFonts w:ascii="Times New Roman" w:hAnsi="Times New Roman" w:cs="Times New Roman"/>
          <w:color w:val="1155CC"/>
          <w:sz w:val="24"/>
          <w:szCs w:val="24"/>
          <w:u w:val="single"/>
        </w:rPr>
        <w:t>PMID:23451295</w:t>
      </w:r>
      <w:r>
        <w:fldChar w:fldCharType="end"/>
      </w:r>
      <w:r w:rsidRPr="00AF5AAC">
        <w:rPr>
          <w:rFonts w:ascii="Times New Roman" w:hAnsi="Times New Roman" w:cs="Times New Roman"/>
          <w:sz w:val="24"/>
          <w:szCs w:val="24"/>
        </w:rPr>
        <w:t xml:space="preserve"> </w:t>
      </w:r>
      <w:r>
        <w:fldChar w:fldCharType="begin"/>
      </w:r>
      <w:r>
        <w:instrText>HYPERLINK "http://dx.doi.org/10.4056/sigs.3166513" \h</w:instrText>
      </w:r>
      <w:r>
        <w:fldChar w:fldCharType="separate"/>
      </w:r>
      <w:r w:rsidRPr="00AF5AAC">
        <w:rPr>
          <w:rFonts w:ascii="Times New Roman" w:hAnsi="Times New Roman" w:cs="Times New Roman"/>
          <w:color w:val="1155CC"/>
          <w:sz w:val="24"/>
          <w:szCs w:val="24"/>
          <w:u w:val="single"/>
        </w:rPr>
        <w:t>doi:10.4056/sigs.3166513</w:t>
      </w:r>
      <w:r>
        <w:fldChar w:fldCharType="end"/>
      </w:r>
      <w:bookmarkEnd w:id="117"/>
    </w:p>
    <w:p w:rsidR="00A70A88" w:rsidRPr="00AF5AAC" w:rsidRDefault="00A70A88" w:rsidP="00140652">
      <w:pPr>
        <w:numPr>
          <w:ilvl w:val="0"/>
          <w:numId w:val="3"/>
          <w:numberingChange w:id="118" w:author="John Wieczorek" w:date="2013-04-21T10:38:00Z" w:original="%1:23:0:"/>
        </w:numPr>
        <w:ind w:hanging="359"/>
        <w:jc w:val="both"/>
        <w:rPr>
          <w:rFonts w:ascii="Times New Roman" w:hAnsi="Times New Roman" w:cs="Times New Roman"/>
          <w:sz w:val="24"/>
          <w:szCs w:val="24"/>
        </w:rPr>
      </w:pPr>
      <w:r w:rsidRPr="00EE1708">
        <w:rPr>
          <w:rFonts w:ascii="Times New Roman" w:hAnsi="Times New Roman" w:cs="Times New Roman"/>
          <w:sz w:val="24"/>
          <w:szCs w:val="24"/>
        </w:rPr>
        <w:t>Deck, J, et al. Clarifying Concepts and Terms in Biodiversity Informatics, Standards in Genomic Sciences, submitted March 2013</w:t>
      </w:r>
    </w:p>
    <w:p w:rsidR="00A70A88" w:rsidRPr="00AF5AAC" w:rsidRDefault="00A70A88" w:rsidP="00140652">
      <w:pPr>
        <w:numPr>
          <w:ilvl w:val="0"/>
          <w:numId w:val="3"/>
          <w:numberingChange w:id="119" w:author="John Wieczorek" w:date="2013-04-21T10:38:00Z" w:original="%1:24:0:"/>
        </w:numPr>
        <w:ind w:hanging="359"/>
        <w:jc w:val="both"/>
        <w:rPr>
          <w:rFonts w:ascii="Times New Roman" w:hAnsi="Times New Roman" w:cs="Times New Roman"/>
          <w:sz w:val="24"/>
          <w:szCs w:val="24"/>
        </w:rPr>
      </w:pPr>
      <w:bookmarkStart w:id="120" w:name="_Ref350957360"/>
      <w:r w:rsidRPr="00AF5AAC">
        <w:rPr>
          <w:rFonts w:ascii="Times New Roman" w:hAnsi="Times New Roman" w:cs="Times New Roman"/>
          <w:sz w:val="24"/>
          <w:szCs w:val="24"/>
        </w:rPr>
        <w:t xml:space="preserve">Grenon P, Smith B. SNAP and SPAN: Towards Dynamic Spatial Ontology. Spatial Cognition and Computation 2004;4(1):69-103. </w:t>
      </w:r>
      <w:r>
        <w:fldChar w:fldCharType="begin"/>
      </w:r>
      <w:r>
        <w:instrText>HYPERLINK "http://dx.doi.org/10.1207/s15427633scc0401_5" \h</w:instrText>
      </w:r>
      <w:r>
        <w:fldChar w:fldCharType="separate"/>
      </w:r>
      <w:r w:rsidRPr="00AF5AAC">
        <w:rPr>
          <w:rFonts w:ascii="Times New Roman" w:hAnsi="Times New Roman" w:cs="Times New Roman"/>
          <w:color w:val="1155CC"/>
          <w:sz w:val="24"/>
          <w:szCs w:val="24"/>
          <w:u w:val="single"/>
        </w:rPr>
        <w:t>doi:10.1207/s15427633scc0401_5</w:t>
      </w:r>
      <w:r>
        <w:fldChar w:fldCharType="end"/>
      </w:r>
      <w:bookmarkEnd w:id="120"/>
    </w:p>
    <w:p w:rsidR="00A70A88" w:rsidRPr="00AF5AAC" w:rsidRDefault="00A70A88" w:rsidP="00140652">
      <w:pPr>
        <w:numPr>
          <w:ilvl w:val="0"/>
          <w:numId w:val="3"/>
          <w:numberingChange w:id="121" w:author="John Wieczorek" w:date="2013-04-21T10:38:00Z" w:original="%1:25:0:"/>
        </w:numPr>
        <w:ind w:hanging="359"/>
        <w:jc w:val="both"/>
        <w:rPr>
          <w:rFonts w:ascii="Times New Roman" w:hAnsi="Times New Roman" w:cs="Times New Roman"/>
          <w:sz w:val="24"/>
          <w:szCs w:val="24"/>
        </w:rPr>
      </w:pPr>
      <w:bookmarkStart w:id="122" w:name="_Ref350957362"/>
      <w:r w:rsidRPr="00AF5AAC">
        <w:rPr>
          <w:rFonts w:ascii="Times New Roman" w:hAnsi="Times New Roman" w:cs="Times New Roman"/>
          <w:sz w:val="24"/>
          <w:szCs w:val="24"/>
        </w:rPr>
        <w:t xml:space="preserve">Arp R, Smith B. Function, Role, and Disposition in Basic Formal Ontology. In: The 11th Annual Bio-Ontologies Meeting, 2008, Toronto, Canada. p 1-4. </w:t>
      </w:r>
      <w:r>
        <w:fldChar w:fldCharType="begin"/>
      </w:r>
      <w:r>
        <w:instrText>HYPERLINK "http://dx.doi.org/10101/npre.2008.1941.1" \h</w:instrText>
      </w:r>
      <w:r>
        <w:fldChar w:fldCharType="separate"/>
      </w:r>
      <w:r w:rsidRPr="00AF5AAC">
        <w:rPr>
          <w:rFonts w:ascii="Times New Roman" w:hAnsi="Times New Roman" w:cs="Times New Roman"/>
          <w:color w:val="1155CC"/>
          <w:sz w:val="24"/>
          <w:szCs w:val="24"/>
          <w:u w:val="single"/>
        </w:rPr>
        <w:t>doi:10101/npre.2008.1941.1</w:t>
      </w:r>
      <w:r>
        <w:fldChar w:fldCharType="end"/>
      </w:r>
      <w:bookmarkEnd w:id="122"/>
    </w:p>
    <w:p w:rsidR="00A70A88" w:rsidRPr="00AF5AAC" w:rsidRDefault="00A70A88" w:rsidP="00140652">
      <w:pPr>
        <w:numPr>
          <w:ilvl w:val="0"/>
          <w:numId w:val="3"/>
          <w:numberingChange w:id="123" w:author="John Wieczorek" w:date="2013-04-21T10:38:00Z" w:original="%1:26:0:"/>
        </w:numPr>
        <w:ind w:hanging="359"/>
        <w:jc w:val="both"/>
        <w:rPr>
          <w:rFonts w:ascii="Times New Roman" w:hAnsi="Times New Roman" w:cs="Times New Roman"/>
          <w:sz w:val="24"/>
          <w:szCs w:val="24"/>
        </w:rPr>
      </w:pPr>
      <w:bookmarkStart w:id="124" w:name="_Ref350957368"/>
      <w:r w:rsidRPr="00AF5AAC">
        <w:rPr>
          <w:rFonts w:ascii="Times New Roman" w:hAnsi="Times New Roman" w:cs="Times New Roman"/>
          <w:sz w:val="24"/>
          <w:szCs w:val="24"/>
        </w:rPr>
        <w:t xml:space="preserve">The Gene Ontology Consortium. The Gene Ontology: enhancements for 2011. Nucleic Acids Research 2012;40(D1):D559-D564. </w:t>
      </w:r>
      <w:r>
        <w:fldChar w:fldCharType="begin"/>
      </w:r>
      <w:r>
        <w:instrText>HYPERLINK "http://www.ncbi.nlm.nih.gov/pubmed/22102568" \h</w:instrText>
      </w:r>
      <w:r>
        <w:fldChar w:fldCharType="separate"/>
      </w:r>
      <w:r w:rsidRPr="00AF5AAC">
        <w:rPr>
          <w:rFonts w:ascii="Times New Roman" w:hAnsi="Times New Roman" w:cs="Times New Roman"/>
          <w:color w:val="1155CC"/>
          <w:sz w:val="24"/>
          <w:szCs w:val="24"/>
          <w:u w:val="single"/>
        </w:rPr>
        <w:t>PMID:22102568</w:t>
      </w:r>
      <w:r>
        <w:fldChar w:fldCharType="end"/>
      </w:r>
      <w:r w:rsidRPr="00AF5AAC">
        <w:rPr>
          <w:rFonts w:ascii="Times New Roman" w:hAnsi="Times New Roman" w:cs="Times New Roman"/>
          <w:sz w:val="24"/>
          <w:szCs w:val="24"/>
        </w:rPr>
        <w:t xml:space="preserve"> </w:t>
      </w:r>
      <w:r>
        <w:fldChar w:fldCharType="begin"/>
      </w:r>
      <w:r>
        <w:instrText>HYPERLINK "http://dx.doi.org/10.1093/nar/gkr1028" \h</w:instrText>
      </w:r>
      <w:r>
        <w:fldChar w:fldCharType="separate"/>
      </w:r>
      <w:r w:rsidRPr="00AF5AAC">
        <w:rPr>
          <w:rFonts w:ascii="Times New Roman" w:hAnsi="Times New Roman" w:cs="Times New Roman"/>
          <w:color w:val="1155CC"/>
          <w:sz w:val="24"/>
          <w:szCs w:val="24"/>
          <w:u w:val="single"/>
        </w:rPr>
        <w:t>doi:10.1093/nar/gkr1028</w:t>
      </w:r>
      <w:r>
        <w:fldChar w:fldCharType="end"/>
      </w:r>
      <w:bookmarkEnd w:id="124"/>
    </w:p>
    <w:p w:rsidR="00A70A88" w:rsidRPr="00AF5AAC" w:rsidRDefault="00A70A88" w:rsidP="00140652">
      <w:pPr>
        <w:numPr>
          <w:ilvl w:val="0"/>
          <w:numId w:val="3"/>
          <w:numberingChange w:id="125" w:author="John Wieczorek" w:date="2013-04-21T10:38:00Z" w:original="%1:27:0:"/>
        </w:numPr>
        <w:ind w:hanging="359"/>
        <w:jc w:val="both"/>
        <w:rPr>
          <w:rFonts w:ascii="Times New Roman" w:hAnsi="Times New Roman" w:cs="Times New Roman"/>
          <w:sz w:val="24"/>
          <w:szCs w:val="24"/>
        </w:rPr>
      </w:pPr>
      <w:bookmarkStart w:id="126" w:name="_Ref350957369"/>
      <w:r w:rsidRPr="00AF5AAC">
        <w:rPr>
          <w:rFonts w:ascii="Times New Roman" w:hAnsi="Times New Roman" w:cs="Times New Roman"/>
          <w:sz w:val="24"/>
          <w:szCs w:val="24"/>
        </w:rPr>
        <w:t xml:space="preserve">The Gene Ontology Consortium. Creating the Gene Ontology Resource: Design and Implementation. Genome Research 2001;11(8):1425-1433. </w:t>
      </w:r>
      <w:r>
        <w:fldChar w:fldCharType="begin"/>
      </w:r>
      <w:r>
        <w:instrText>HYPERLINK "http://www.ncbi.nlm.nih.gov/pubmed/11483584/" \h</w:instrText>
      </w:r>
      <w:r>
        <w:fldChar w:fldCharType="separate"/>
      </w:r>
      <w:r w:rsidRPr="00AF5AAC">
        <w:rPr>
          <w:rFonts w:ascii="Times New Roman" w:hAnsi="Times New Roman" w:cs="Times New Roman"/>
          <w:color w:val="1155CC"/>
          <w:sz w:val="24"/>
          <w:szCs w:val="24"/>
          <w:u w:val="single"/>
        </w:rPr>
        <w:t>PMID:11483584</w:t>
      </w:r>
      <w:r>
        <w:fldChar w:fldCharType="end"/>
      </w:r>
      <w:r w:rsidRPr="00AF5AAC">
        <w:rPr>
          <w:rFonts w:ascii="Times New Roman" w:hAnsi="Times New Roman" w:cs="Times New Roman"/>
          <w:sz w:val="24"/>
          <w:szCs w:val="24"/>
        </w:rPr>
        <w:t xml:space="preserve"> </w:t>
      </w:r>
      <w:r>
        <w:fldChar w:fldCharType="begin"/>
      </w:r>
      <w:r>
        <w:instrText>HYPERLINK "http://dx.doi.org/10.1101/gr.180801" \h</w:instrText>
      </w:r>
      <w:r>
        <w:fldChar w:fldCharType="separate"/>
      </w:r>
      <w:r w:rsidRPr="00AF5AAC">
        <w:rPr>
          <w:rFonts w:ascii="Times New Roman" w:hAnsi="Times New Roman" w:cs="Times New Roman"/>
          <w:color w:val="1155CC"/>
          <w:sz w:val="24"/>
          <w:szCs w:val="24"/>
          <w:u w:val="single"/>
        </w:rPr>
        <w:t>doi:10.1101/gr.180801</w:t>
      </w:r>
      <w:r>
        <w:fldChar w:fldCharType="end"/>
      </w:r>
      <w:bookmarkEnd w:id="126"/>
    </w:p>
    <w:p w:rsidR="00A70A88" w:rsidRPr="00AF5AAC" w:rsidRDefault="00A70A88" w:rsidP="00140652">
      <w:pPr>
        <w:numPr>
          <w:ilvl w:val="0"/>
          <w:numId w:val="3"/>
          <w:numberingChange w:id="127" w:author="John Wieczorek" w:date="2013-04-21T10:38:00Z" w:original="%1:28:0:"/>
        </w:numPr>
        <w:ind w:hanging="359"/>
        <w:jc w:val="both"/>
        <w:rPr>
          <w:rFonts w:ascii="Times New Roman" w:hAnsi="Times New Roman" w:cs="Times New Roman"/>
          <w:sz w:val="24"/>
          <w:szCs w:val="24"/>
        </w:rPr>
      </w:pPr>
      <w:bookmarkStart w:id="128" w:name="_Ref350957376"/>
      <w:r w:rsidRPr="00AF5AAC">
        <w:rPr>
          <w:rFonts w:ascii="Times New Roman" w:hAnsi="Times New Roman" w:cs="Times New Roman"/>
          <w:sz w:val="24"/>
          <w:szCs w:val="24"/>
        </w:rPr>
        <w:t xml:space="preserve">Eilbeck K, Lewis SE. Sequence Ontology Annotation Guide. Comparative and Functional Genomics 2004;5(8):642-647. </w:t>
      </w:r>
      <w:r>
        <w:fldChar w:fldCharType="begin"/>
      </w:r>
      <w:r>
        <w:instrText>HYPERLINK "http://www.ncbi.nlm.nih.gov/pubmed/18629179/" \h</w:instrText>
      </w:r>
      <w:r>
        <w:fldChar w:fldCharType="separate"/>
      </w:r>
      <w:r w:rsidRPr="00AF5AAC">
        <w:rPr>
          <w:rFonts w:ascii="Times New Roman" w:hAnsi="Times New Roman" w:cs="Times New Roman"/>
          <w:color w:val="1155CC"/>
          <w:sz w:val="24"/>
          <w:szCs w:val="24"/>
          <w:u w:val="single"/>
        </w:rPr>
        <w:t>PMID:18629179</w:t>
      </w:r>
      <w:r>
        <w:fldChar w:fldCharType="end"/>
      </w:r>
      <w:r w:rsidRPr="00AF5AAC">
        <w:rPr>
          <w:rFonts w:ascii="Times New Roman" w:hAnsi="Times New Roman" w:cs="Times New Roman"/>
          <w:sz w:val="24"/>
          <w:szCs w:val="24"/>
        </w:rPr>
        <w:t xml:space="preserve"> </w:t>
      </w:r>
      <w:r>
        <w:fldChar w:fldCharType="begin"/>
      </w:r>
      <w:r>
        <w:instrText>HYPERLINK "http://dx.doi.org/10.1002/cfg.446" \h</w:instrText>
      </w:r>
      <w:r>
        <w:fldChar w:fldCharType="separate"/>
      </w:r>
      <w:r w:rsidRPr="00AF5AAC">
        <w:rPr>
          <w:rFonts w:ascii="Times New Roman" w:hAnsi="Times New Roman" w:cs="Times New Roman"/>
          <w:color w:val="1155CC"/>
          <w:sz w:val="24"/>
          <w:szCs w:val="24"/>
          <w:u w:val="single"/>
        </w:rPr>
        <w:t>doi:10.1002/cfg.446</w:t>
      </w:r>
      <w:r>
        <w:fldChar w:fldCharType="end"/>
      </w:r>
      <w:bookmarkEnd w:id="128"/>
    </w:p>
    <w:p w:rsidR="00A70A88" w:rsidRPr="00AF5AAC" w:rsidRDefault="00A70A88" w:rsidP="00140652">
      <w:pPr>
        <w:numPr>
          <w:ilvl w:val="0"/>
          <w:numId w:val="3"/>
          <w:numberingChange w:id="129" w:author="John Wieczorek" w:date="2013-04-21T10:38:00Z" w:original="%1:29:0:"/>
        </w:numPr>
        <w:ind w:hanging="359"/>
        <w:jc w:val="both"/>
        <w:rPr>
          <w:rFonts w:ascii="Times New Roman" w:hAnsi="Times New Roman" w:cs="Times New Roman"/>
          <w:sz w:val="24"/>
          <w:szCs w:val="24"/>
        </w:rPr>
      </w:pPr>
      <w:bookmarkStart w:id="130" w:name="_Ref350957388"/>
      <w:r w:rsidRPr="00AF5AAC">
        <w:rPr>
          <w:rFonts w:ascii="Times New Roman" w:hAnsi="Times New Roman" w:cs="Times New Roman"/>
          <w:sz w:val="24"/>
          <w:szCs w:val="24"/>
        </w:rPr>
        <w:t xml:space="preserve">Brinkman R, Courtot M, Derom D, Fostel J, He Y, Lord P, Malone J, Parkinson H, Peters B, Rocca-Serra P and others. Modeling biomedical experimental processes with OBI. Journal of Biomedical Semantics 2010;1(Suppl 1):S7. </w:t>
      </w:r>
      <w:r>
        <w:fldChar w:fldCharType="begin"/>
      </w:r>
      <w:r>
        <w:instrText>HYPERLINK "http://www.ncbi.nlm.nih.gov/pubmed/20626927" \h</w:instrText>
      </w:r>
      <w:r>
        <w:fldChar w:fldCharType="separate"/>
      </w:r>
      <w:r w:rsidRPr="00AF5AAC">
        <w:rPr>
          <w:rFonts w:ascii="Times New Roman" w:hAnsi="Times New Roman" w:cs="Times New Roman"/>
          <w:color w:val="1155CC"/>
          <w:sz w:val="24"/>
          <w:szCs w:val="24"/>
          <w:u w:val="single"/>
        </w:rPr>
        <w:t>PMID:20626927</w:t>
      </w:r>
      <w:r>
        <w:fldChar w:fldCharType="end"/>
      </w:r>
      <w:r w:rsidRPr="00AF5AAC">
        <w:rPr>
          <w:rFonts w:ascii="Times New Roman" w:hAnsi="Times New Roman" w:cs="Times New Roman"/>
          <w:sz w:val="24"/>
          <w:szCs w:val="24"/>
        </w:rPr>
        <w:t xml:space="preserve"> </w:t>
      </w:r>
      <w:r>
        <w:fldChar w:fldCharType="begin"/>
      </w:r>
      <w:r>
        <w:instrText>HYPERLINK "http://dx.doi.org/10.1186/2041-1480-1-S1-S7" \h</w:instrText>
      </w:r>
      <w:r>
        <w:fldChar w:fldCharType="separate"/>
      </w:r>
      <w:r w:rsidRPr="00AF5AAC">
        <w:rPr>
          <w:rFonts w:ascii="Times New Roman" w:hAnsi="Times New Roman" w:cs="Times New Roman"/>
          <w:color w:val="1155CC"/>
          <w:sz w:val="24"/>
          <w:szCs w:val="24"/>
          <w:u w:val="single"/>
        </w:rPr>
        <w:t>doi:10.1186/2041-1480-1-S1-S7</w:t>
      </w:r>
      <w:r>
        <w:fldChar w:fldCharType="end"/>
      </w:r>
      <w:bookmarkEnd w:id="130"/>
    </w:p>
    <w:p w:rsidR="00A70A88" w:rsidRPr="00AF5AAC" w:rsidRDefault="00A70A88" w:rsidP="00140652">
      <w:pPr>
        <w:numPr>
          <w:ilvl w:val="0"/>
          <w:numId w:val="3"/>
          <w:numberingChange w:id="131" w:author="John Wieczorek" w:date="2013-04-21T10:38:00Z" w:original="%1:30:0:"/>
        </w:numPr>
        <w:ind w:hanging="359"/>
        <w:jc w:val="both"/>
        <w:rPr>
          <w:rFonts w:ascii="Times New Roman" w:hAnsi="Times New Roman" w:cs="Times New Roman"/>
          <w:sz w:val="24"/>
          <w:szCs w:val="24"/>
        </w:rPr>
      </w:pPr>
      <w:bookmarkStart w:id="132" w:name="_Ref350957479"/>
      <w:r w:rsidRPr="00AF5AAC">
        <w:rPr>
          <w:rFonts w:ascii="Times New Roman" w:hAnsi="Times New Roman" w:cs="Times New Roman"/>
          <w:sz w:val="24"/>
          <w:szCs w:val="24"/>
        </w:rPr>
        <w:t xml:space="preserve">Haendel MA, Neuhaus F, Osumi-Sutherland D, Mabee PM, Mejino JLV, Jr., Mungall CJ, Smith B. CARO - The Common Anatomy Reference Ontology. In: Burger A, Davidson D, Baldock R, editors. Anatomy Ontologies for Bioinformatics. Volume 6, Computational Biology: Springer London; 2008. p 327-349. </w:t>
      </w:r>
      <w:r>
        <w:fldChar w:fldCharType="begin"/>
      </w:r>
      <w:r>
        <w:instrText>HYPERLINK "http://dx.doi.org/10.1007/978-1-84628-885-2_16" \h</w:instrText>
      </w:r>
      <w:r>
        <w:fldChar w:fldCharType="separate"/>
      </w:r>
      <w:r w:rsidRPr="00AF5AAC">
        <w:rPr>
          <w:rFonts w:ascii="Times New Roman" w:hAnsi="Times New Roman" w:cs="Times New Roman"/>
          <w:color w:val="1155CC"/>
          <w:sz w:val="24"/>
          <w:szCs w:val="24"/>
          <w:u w:val="single"/>
        </w:rPr>
        <w:t>doi:10.1007/978-1-84628-885-2_16</w:t>
      </w:r>
      <w:r>
        <w:fldChar w:fldCharType="end"/>
      </w:r>
      <w:bookmarkEnd w:id="132"/>
    </w:p>
    <w:p w:rsidR="00A70A88" w:rsidRPr="00AF5AAC" w:rsidRDefault="00A70A88" w:rsidP="00140652">
      <w:pPr>
        <w:numPr>
          <w:ilvl w:val="0"/>
          <w:numId w:val="3"/>
          <w:numberingChange w:id="133" w:author="John Wieczorek" w:date="2013-04-21T10:38:00Z" w:original="%1:31:0:"/>
        </w:numPr>
        <w:ind w:hanging="359"/>
        <w:jc w:val="both"/>
        <w:rPr>
          <w:rFonts w:ascii="Times New Roman" w:hAnsi="Times New Roman" w:cs="Times New Roman"/>
          <w:sz w:val="24"/>
          <w:szCs w:val="24"/>
        </w:rPr>
      </w:pPr>
      <w:bookmarkStart w:id="134" w:name="_Ref350957516"/>
      <w:r w:rsidRPr="00AF5AAC">
        <w:rPr>
          <w:rFonts w:ascii="Times New Roman" w:hAnsi="Times New Roman" w:cs="Times New Roman"/>
          <w:sz w:val="24"/>
          <w:szCs w:val="24"/>
        </w:rPr>
        <w:t xml:space="preserve">Giglio MG, Collmer CW, Lomax J, Ireland A. Applying the Gene Ontology in microbial annotation. Trends in microbiology 2009;17(7):262-268. </w:t>
      </w:r>
      <w:r>
        <w:fldChar w:fldCharType="begin"/>
      </w:r>
      <w:r>
        <w:instrText>HYPERLINK "http://www.ncbi.nlm.nih.gov/pubmed/19577473" \h</w:instrText>
      </w:r>
      <w:r>
        <w:fldChar w:fldCharType="separate"/>
      </w:r>
      <w:r w:rsidRPr="00AF5AAC">
        <w:rPr>
          <w:rFonts w:ascii="Times New Roman" w:hAnsi="Times New Roman" w:cs="Times New Roman"/>
          <w:color w:val="1155CC"/>
          <w:sz w:val="24"/>
          <w:szCs w:val="24"/>
          <w:u w:val="single"/>
        </w:rPr>
        <w:t>PMID:19577473</w:t>
      </w:r>
      <w:r>
        <w:fldChar w:fldCharType="end"/>
      </w:r>
      <w:r w:rsidRPr="00AF5AAC">
        <w:rPr>
          <w:rFonts w:ascii="Times New Roman" w:hAnsi="Times New Roman" w:cs="Times New Roman"/>
          <w:sz w:val="24"/>
          <w:szCs w:val="24"/>
        </w:rPr>
        <w:t xml:space="preserve"> </w:t>
      </w:r>
      <w:r>
        <w:fldChar w:fldCharType="begin"/>
      </w:r>
      <w:r>
        <w:instrText>HYPERLINK "http://dx.doi.org/10.1016/j.tim.2009.04.003" \h</w:instrText>
      </w:r>
      <w:r>
        <w:fldChar w:fldCharType="separate"/>
      </w:r>
      <w:r w:rsidRPr="00AF5AAC">
        <w:rPr>
          <w:rFonts w:ascii="Times New Roman" w:hAnsi="Times New Roman" w:cs="Times New Roman"/>
          <w:color w:val="1155CC"/>
          <w:sz w:val="24"/>
          <w:szCs w:val="24"/>
          <w:u w:val="single"/>
        </w:rPr>
        <w:t>doi:10.1016/j.tim.2009.04.003</w:t>
      </w:r>
      <w:r>
        <w:fldChar w:fldCharType="end"/>
      </w:r>
      <w:bookmarkEnd w:id="134"/>
    </w:p>
    <w:p w:rsidR="00A70A88" w:rsidRPr="00AF5AAC" w:rsidRDefault="00A70A88" w:rsidP="00140652">
      <w:pPr>
        <w:numPr>
          <w:ilvl w:val="0"/>
          <w:numId w:val="3"/>
          <w:numberingChange w:id="135" w:author="John Wieczorek" w:date="2013-04-21T10:38:00Z" w:original="%1:32:0:"/>
        </w:numPr>
        <w:ind w:hanging="359"/>
        <w:jc w:val="both"/>
        <w:rPr>
          <w:rFonts w:ascii="Times New Roman" w:hAnsi="Times New Roman" w:cs="Times New Roman"/>
          <w:sz w:val="24"/>
          <w:szCs w:val="24"/>
        </w:rPr>
      </w:pPr>
      <w:bookmarkStart w:id="136" w:name="_Ref350957532"/>
      <w:r w:rsidRPr="00AF5AAC">
        <w:rPr>
          <w:rFonts w:ascii="Times New Roman" w:hAnsi="Times New Roman" w:cs="Times New Roman"/>
          <w:sz w:val="24"/>
          <w:szCs w:val="24"/>
        </w:rPr>
        <w:t xml:space="preserve">Cowell LG, Smith B. Infectious Disease Ontology. In: Sintchenko V, editor. Infectious Disease Informatics: Springer-Verlag New York; 2010. p 373-395. </w:t>
      </w:r>
      <w:r>
        <w:fldChar w:fldCharType="begin"/>
      </w:r>
      <w:r>
        <w:instrText>HYPERLINK "http://dx.doi.org/10.1007/978-1-4419-1327-2_19" \h</w:instrText>
      </w:r>
      <w:r>
        <w:fldChar w:fldCharType="separate"/>
      </w:r>
      <w:r w:rsidRPr="00AF5AAC">
        <w:rPr>
          <w:rFonts w:ascii="Times New Roman" w:hAnsi="Times New Roman" w:cs="Times New Roman"/>
          <w:color w:val="1155CC"/>
          <w:sz w:val="24"/>
          <w:szCs w:val="24"/>
          <w:u w:val="single"/>
        </w:rPr>
        <w:t>doi:10.1007/978-1-4419-1327-2_19</w:t>
      </w:r>
      <w:r>
        <w:fldChar w:fldCharType="end"/>
      </w:r>
      <w:bookmarkEnd w:id="136"/>
    </w:p>
    <w:p w:rsidR="00A70A88" w:rsidRPr="00AF5AAC" w:rsidRDefault="00A70A88" w:rsidP="00140652">
      <w:pPr>
        <w:numPr>
          <w:ilvl w:val="0"/>
          <w:numId w:val="3"/>
          <w:numberingChange w:id="137" w:author="John Wieczorek" w:date="2013-04-21T10:38:00Z" w:original="%1:33:0:"/>
        </w:numPr>
        <w:ind w:hanging="359"/>
        <w:jc w:val="both"/>
        <w:rPr>
          <w:rFonts w:ascii="Times New Roman" w:hAnsi="Times New Roman" w:cs="Times New Roman"/>
          <w:sz w:val="24"/>
          <w:szCs w:val="24"/>
        </w:rPr>
      </w:pPr>
      <w:bookmarkStart w:id="138" w:name="_Ref350957548"/>
      <w:r w:rsidRPr="00AF5AAC">
        <w:rPr>
          <w:rFonts w:ascii="Times New Roman" w:hAnsi="Times New Roman" w:cs="Times New Roman"/>
          <w:sz w:val="24"/>
          <w:szCs w:val="24"/>
        </w:rPr>
        <w:t xml:space="preserve">Topalis P, Mitraka E, Bujila I, Deligianni E, Dialynas E, Siden-Kiamos I, Troye-Blomberg M, Louis C. IDOMAL: an ontology for malaria. Malaria Journal 2010;9(1):230. </w:t>
      </w:r>
      <w:r>
        <w:fldChar w:fldCharType="begin"/>
      </w:r>
      <w:r>
        <w:instrText>HYPERLINK "http://www.ncbi.nlm.nih.gov/pubmed/20698959" \h</w:instrText>
      </w:r>
      <w:r>
        <w:fldChar w:fldCharType="separate"/>
      </w:r>
      <w:r w:rsidRPr="00AF5AAC">
        <w:rPr>
          <w:rFonts w:ascii="Times New Roman" w:hAnsi="Times New Roman" w:cs="Times New Roman"/>
          <w:color w:val="1155CC"/>
          <w:sz w:val="24"/>
          <w:szCs w:val="24"/>
          <w:u w:val="single"/>
        </w:rPr>
        <w:t>PMID:20698959</w:t>
      </w:r>
      <w:r>
        <w:fldChar w:fldCharType="end"/>
      </w:r>
      <w:r w:rsidRPr="00AF5AAC">
        <w:rPr>
          <w:rFonts w:ascii="Times New Roman" w:hAnsi="Times New Roman" w:cs="Times New Roman"/>
          <w:sz w:val="24"/>
          <w:szCs w:val="24"/>
        </w:rPr>
        <w:t xml:space="preserve"> </w:t>
      </w:r>
      <w:r>
        <w:fldChar w:fldCharType="begin"/>
      </w:r>
      <w:r>
        <w:instrText>HYPERLINK "http://dx.doi.org/10.1186/1475-2875-9-230" \h</w:instrText>
      </w:r>
      <w:r>
        <w:fldChar w:fldCharType="separate"/>
      </w:r>
      <w:r w:rsidRPr="00AF5AAC">
        <w:rPr>
          <w:rFonts w:ascii="Times New Roman" w:hAnsi="Times New Roman" w:cs="Times New Roman"/>
          <w:color w:val="1155CC"/>
          <w:sz w:val="24"/>
          <w:szCs w:val="24"/>
          <w:u w:val="single"/>
        </w:rPr>
        <w:t>doi:10.1186/1475-2875-9-230</w:t>
      </w:r>
      <w:r>
        <w:fldChar w:fldCharType="end"/>
      </w:r>
      <w:bookmarkEnd w:id="138"/>
    </w:p>
    <w:p w:rsidR="00A70A88" w:rsidRPr="00AF5AAC" w:rsidRDefault="00A70A88" w:rsidP="00140652">
      <w:pPr>
        <w:numPr>
          <w:ilvl w:val="0"/>
          <w:numId w:val="3"/>
          <w:numberingChange w:id="139" w:author="John Wieczorek" w:date="2013-04-21T10:38:00Z" w:original="%1:34:0:"/>
        </w:numPr>
        <w:ind w:hanging="359"/>
        <w:jc w:val="both"/>
        <w:rPr>
          <w:rFonts w:ascii="Times New Roman" w:hAnsi="Times New Roman" w:cs="Times New Roman"/>
          <w:sz w:val="24"/>
          <w:szCs w:val="24"/>
        </w:rPr>
      </w:pPr>
      <w:bookmarkStart w:id="140" w:name="_Ref350957563"/>
      <w:r w:rsidRPr="00AF5AAC">
        <w:rPr>
          <w:rFonts w:ascii="Times New Roman" w:hAnsi="Times New Roman" w:cs="Times New Roman"/>
          <w:sz w:val="24"/>
          <w:szCs w:val="24"/>
        </w:rPr>
        <w:t xml:space="preserve">Gkoutos GV, Schofield PN, Hoehndorf R. Chapter Four - The Neurobehavior Ontology: An Ontology for Annotation and Integration of Behavior and Behavioral Phenotypes. In: Chesler EJ, Haendel MA, editors. International Review of Neurobiology. Volume 103: Elsevier; 2012. p 69-87. </w:t>
      </w:r>
      <w:r>
        <w:fldChar w:fldCharType="begin"/>
      </w:r>
      <w:r>
        <w:instrText>HYPERLINK "http://www.ncbi.nlm.nih.gov/pubmed/23195121" \h</w:instrText>
      </w:r>
      <w:r>
        <w:fldChar w:fldCharType="separate"/>
      </w:r>
      <w:r w:rsidRPr="00AF5AAC">
        <w:rPr>
          <w:rFonts w:ascii="Times New Roman" w:hAnsi="Times New Roman" w:cs="Times New Roman"/>
          <w:color w:val="1155CC"/>
          <w:sz w:val="24"/>
          <w:szCs w:val="24"/>
          <w:u w:val="single"/>
        </w:rPr>
        <w:t>PMID:23195121</w:t>
      </w:r>
      <w:r>
        <w:fldChar w:fldCharType="end"/>
      </w:r>
      <w:r w:rsidRPr="00AF5AAC">
        <w:rPr>
          <w:rFonts w:ascii="Times New Roman" w:hAnsi="Times New Roman" w:cs="Times New Roman"/>
          <w:sz w:val="24"/>
          <w:szCs w:val="24"/>
        </w:rPr>
        <w:t xml:space="preserve"> </w:t>
      </w:r>
      <w:r>
        <w:fldChar w:fldCharType="begin"/>
      </w:r>
      <w:r>
        <w:instrText>HYPERLINK "http://dx.doi.org/10.1016/B978-0-12-388408-4.00004-6" \h</w:instrText>
      </w:r>
      <w:r>
        <w:fldChar w:fldCharType="separate"/>
      </w:r>
      <w:r w:rsidRPr="00AF5AAC">
        <w:rPr>
          <w:rFonts w:ascii="Times New Roman" w:hAnsi="Times New Roman" w:cs="Times New Roman"/>
          <w:color w:val="1155CC"/>
          <w:sz w:val="24"/>
          <w:szCs w:val="24"/>
          <w:u w:val="single"/>
        </w:rPr>
        <w:t>doi:10.1016/B978-0-12-388408-4.00004-6</w:t>
      </w:r>
      <w:r>
        <w:fldChar w:fldCharType="end"/>
      </w:r>
      <w:bookmarkEnd w:id="140"/>
    </w:p>
    <w:p w:rsidR="00A70A88" w:rsidRDefault="00A70A88" w:rsidP="00E665A0">
      <w:pPr>
        <w:numPr>
          <w:ilvl w:val="0"/>
          <w:numId w:val="3"/>
          <w:numberingChange w:id="141" w:author="John Wieczorek" w:date="2013-04-21T10:38:00Z" w:original="%1:35:0:"/>
        </w:numPr>
        <w:ind w:hanging="359"/>
        <w:jc w:val="both"/>
        <w:rPr>
          <w:rFonts w:ascii="Times New Roman" w:hAnsi="Times New Roman" w:cs="Times New Roman"/>
          <w:sz w:val="24"/>
          <w:szCs w:val="24"/>
        </w:rPr>
      </w:pPr>
      <w:bookmarkStart w:id="142" w:name="_Ref350957574"/>
      <w:r w:rsidRPr="00AF5AAC">
        <w:rPr>
          <w:rFonts w:ascii="Times New Roman" w:hAnsi="Times New Roman" w:cs="Times New Roman"/>
          <w:sz w:val="24"/>
          <w:szCs w:val="24"/>
        </w:rPr>
        <w:t xml:space="preserve">Mungall CJ, Gkoutos GV, Smith CL, Haendel MA, Lewis SE, Ashburner M. Integrating phenotype ontologies across multiple species. Genome Biology 2010;11(1):R2. </w:t>
      </w:r>
      <w:r>
        <w:fldChar w:fldCharType="begin"/>
      </w:r>
      <w:r>
        <w:instrText>HYPERLINK "http://www.ncbi.nlm.nih.gov/pubmed/20064205" \h</w:instrText>
      </w:r>
      <w:r>
        <w:fldChar w:fldCharType="separate"/>
      </w:r>
      <w:r w:rsidRPr="00AF5AAC">
        <w:rPr>
          <w:rFonts w:ascii="Times New Roman" w:hAnsi="Times New Roman" w:cs="Times New Roman"/>
          <w:color w:val="1155CC"/>
          <w:sz w:val="24"/>
          <w:szCs w:val="24"/>
          <w:u w:val="single"/>
        </w:rPr>
        <w:t>PMID:20064205</w:t>
      </w:r>
      <w:r>
        <w:fldChar w:fldCharType="end"/>
      </w:r>
      <w:r w:rsidRPr="00AF5AAC">
        <w:rPr>
          <w:rFonts w:ascii="Times New Roman" w:hAnsi="Times New Roman" w:cs="Times New Roman"/>
          <w:sz w:val="24"/>
          <w:szCs w:val="24"/>
        </w:rPr>
        <w:t xml:space="preserve"> </w:t>
      </w:r>
      <w:r>
        <w:fldChar w:fldCharType="begin"/>
      </w:r>
      <w:r>
        <w:instrText>HYPERLINK "http://dx.doi.org/10.1186/gb-2010-11-1-r2" \h</w:instrText>
      </w:r>
      <w:r>
        <w:fldChar w:fldCharType="separate"/>
      </w:r>
      <w:r w:rsidRPr="00AF5AAC">
        <w:rPr>
          <w:rFonts w:ascii="Times New Roman" w:hAnsi="Times New Roman" w:cs="Times New Roman"/>
          <w:color w:val="1155CC"/>
          <w:sz w:val="24"/>
          <w:szCs w:val="24"/>
          <w:u w:val="single"/>
        </w:rPr>
        <w:t>doi:10.1186/gb-2010-11-1-r2</w:t>
      </w:r>
      <w:r>
        <w:fldChar w:fldCharType="end"/>
      </w:r>
      <w:bookmarkEnd w:id="142"/>
    </w:p>
    <w:p w:rsidR="00A70A88" w:rsidRDefault="00A70A88" w:rsidP="00E665A0">
      <w:pPr>
        <w:numPr>
          <w:ilvl w:val="0"/>
          <w:numId w:val="3"/>
          <w:numberingChange w:id="143" w:author="John Wieczorek" w:date="2013-04-21T10:38:00Z" w:original="%1:36:0:"/>
        </w:numPr>
        <w:ind w:hanging="359"/>
        <w:jc w:val="both"/>
        <w:rPr>
          <w:rFonts w:ascii="Times New Roman" w:hAnsi="Times New Roman" w:cs="Times New Roman"/>
          <w:sz w:val="24"/>
          <w:szCs w:val="24"/>
        </w:rPr>
      </w:pPr>
      <w:r>
        <w:rPr>
          <w:rFonts w:ascii="Times New Roman" w:hAnsi="Times New Roman" w:cs="Times New Roman"/>
          <w:sz w:val="24"/>
          <w:szCs w:val="24"/>
        </w:rPr>
        <w:t xml:space="preserve">Eilbeck K, Bada </w:t>
      </w:r>
      <w:r w:rsidRPr="00E665A0">
        <w:rPr>
          <w:rFonts w:ascii="Times New Roman" w:hAnsi="Times New Roman" w:cs="Times New Roman"/>
          <w:sz w:val="24"/>
          <w:szCs w:val="24"/>
        </w:rPr>
        <w:t>M</w:t>
      </w:r>
      <w:r>
        <w:rPr>
          <w:rFonts w:ascii="Times New Roman" w:hAnsi="Times New Roman" w:cs="Times New Roman"/>
          <w:sz w:val="24"/>
          <w:szCs w:val="24"/>
        </w:rPr>
        <w:t>, Efforts toward a m</w:t>
      </w:r>
      <w:r w:rsidRPr="00E665A0">
        <w:rPr>
          <w:rFonts w:ascii="Times New Roman" w:hAnsi="Times New Roman" w:cs="Times New Roman"/>
          <w:sz w:val="24"/>
          <w:szCs w:val="24"/>
        </w:rPr>
        <w:t xml:space="preserve">ore </w:t>
      </w:r>
      <w:r>
        <w:rPr>
          <w:rFonts w:ascii="Times New Roman" w:hAnsi="Times New Roman" w:cs="Times New Roman"/>
          <w:sz w:val="24"/>
          <w:szCs w:val="24"/>
        </w:rPr>
        <w:t>consistent and interoperable S</w:t>
      </w:r>
      <w:r w:rsidRPr="00E665A0">
        <w:rPr>
          <w:rFonts w:ascii="Times New Roman" w:hAnsi="Times New Roman" w:cs="Times New Roman"/>
          <w:sz w:val="24"/>
          <w:szCs w:val="24"/>
        </w:rPr>
        <w:t>equence Ontology. Proceedings of the 3rd International Conference on Biomedical Ontology (ICBO 2012), KR-MED Series, Graz, Austria, July 21-25, 2012</w:t>
      </w:r>
      <w:r>
        <w:rPr>
          <w:rFonts w:ascii="Times New Roman" w:hAnsi="Times New Roman" w:cs="Times New Roman"/>
          <w:sz w:val="24"/>
          <w:szCs w:val="24"/>
        </w:rPr>
        <w:t xml:space="preserve"> </w:t>
      </w:r>
      <w:r w:rsidRPr="00E665A0">
        <w:rPr>
          <w:rFonts w:ascii="Times New Roman" w:hAnsi="Times New Roman" w:cs="Times New Roman"/>
          <w:sz w:val="24"/>
          <w:szCs w:val="24"/>
        </w:rPr>
        <w:t xml:space="preserve">R. Cornett and R. Stevens, Editors. Available online at </w:t>
      </w:r>
      <w:r>
        <w:fldChar w:fldCharType="begin"/>
      </w:r>
      <w:r>
        <w:instrText>HYPERLINK "http://ceur-ws.org/Vol-897/session3-paper13.pdf"</w:instrText>
      </w:r>
      <w:r>
        <w:fldChar w:fldCharType="separate"/>
      </w:r>
      <w:r w:rsidRPr="00E665A0">
        <w:rPr>
          <w:rFonts w:ascii="Times New Roman" w:hAnsi="Times New Roman" w:cs="Times New Roman"/>
          <w:sz w:val="24"/>
          <w:szCs w:val="24"/>
        </w:rPr>
        <w:t>http://ceur-ws.org/Vol-897/session3-paper13.pdf</w:t>
      </w:r>
      <w:r>
        <w:fldChar w:fldCharType="end"/>
      </w:r>
      <w:bookmarkStart w:id="144" w:name="_Ref350957602"/>
    </w:p>
    <w:p w:rsidR="00A70A88" w:rsidRDefault="00A70A88" w:rsidP="00E665A0">
      <w:pPr>
        <w:numPr>
          <w:ilvl w:val="0"/>
          <w:numId w:val="3"/>
          <w:numberingChange w:id="145" w:author="John Wieczorek" w:date="2013-04-21T10:38:00Z" w:original="%1:37:0:"/>
        </w:numPr>
        <w:ind w:hanging="359"/>
        <w:jc w:val="both"/>
        <w:rPr>
          <w:rFonts w:ascii="Times New Roman" w:hAnsi="Times New Roman" w:cs="Times New Roman"/>
          <w:sz w:val="24"/>
          <w:szCs w:val="24"/>
        </w:rPr>
      </w:pPr>
      <w:r w:rsidRPr="00313F64">
        <w:rPr>
          <w:rFonts w:ascii="Times New Roman" w:hAnsi="Times New Roman" w:cs="Times New Roman"/>
          <w:sz w:val="24"/>
          <w:szCs w:val="24"/>
        </w:rPr>
        <w:t>B</w:t>
      </w:r>
      <w:r>
        <w:rPr>
          <w:rFonts w:ascii="Times New Roman" w:hAnsi="Times New Roman" w:cs="Times New Roman"/>
          <w:sz w:val="24"/>
          <w:szCs w:val="24"/>
        </w:rPr>
        <w:t>izer C, Heath T, Berners-Lee T, Linked data—The story so f</w:t>
      </w:r>
      <w:r w:rsidRPr="00313F64">
        <w:rPr>
          <w:rFonts w:ascii="Times New Roman" w:hAnsi="Times New Roman" w:cs="Times New Roman"/>
          <w:sz w:val="24"/>
          <w:szCs w:val="24"/>
        </w:rPr>
        <w:t>ar. International Journal on Semantic Web and Information Systems 2009;5(3):1–22. doi:10.4018/jswis.2009081901</w:t>
      </w:r>
    </w:p>
    <w:p w:rsidR="00A70A88" w:rsidRDefault="00A70A88" w:rsidP="00313F64">
      <w:pPr>
        <w:numPr>
          <w:ilvl w:val="0"/>
          <w:numId w:val="3"/>
          <w:numberingChange w:id="146" w:author="John Wieczorek" w:date="2013-04-21T10:38:00Z" w:original="%1:38:0:"/>
        </w:numPr>
        <w:ind w:hanging="359"/>
        <w:jc w:val="both"/>
        <w:rPr>
          <w:rFonts w:ascii="Times New Roman" w:hAnsi="Times New Roman" w:cs="Times New Roman"/>
          <w:sz w:val="24"/>
          <w:szCs w:val="24"/>
        </w:rPr>
      </w:pPr>
      <w:r w:rsidRPr="00E665A0">
        <w:rPr>
          <w:rFonts w:ascii="Times New Roman" w:hAnsi="Times New Roman" w:cs="Times New Roman"/>
          <w:sz w:val="24"/>
          <w:szCs w:val="24"/>
        </w:rPr>
        <w:t xml:space="preserve">Guralnick RP, Wieczorek J, Beaman R, Hijmans RJ, The BioGeomancer Working Group. BioGeomancer: Automated Georeferencing to Map the World's Biodiversity Data. PLoS Biol 2006;4(11):e381. </w:t>
      </w:r>
      <w:r>
        <w:fldChar w:fldCharType="begin"/>
      </w:r>
      <w:r>
        <w:instrText>HYPERLINK "http://www.ncbi.nlm.nih.gov/pubmed/17105347" \h</w:instrText>
      </w:r>
      <w:r>
        <w:fldChar w:fldCharType="separate"/>
      </w:r>
      <w:r w:rsidRPr="00E665A0">
        <w:rPr>
          <w:rFonts w:ascii="Times New Roman" w:hAnsi="Times New Roman" w:cs="Times New Roman"/>
          <w:color w:val="1155CC"/>
          <w:sz w:val="24"/>
          <w:szCs w:val="24"/>
          <w:u w:val="single"/>
        </w:rPr>
        <w:t>PMID:17105347</w:t>
      </w:r>
      <w:r>
        <w:fldChar w:fldCharType="end"/>
      </w:r>
      <w:r w:rsidRPr="00E665A0">
        <w:rPr>
          <w:rFonts w:ascii="Times New Roman" w:hAnsi="Times New Roman" w:cs="Times New Roman"/>
          <w:sz w:val="24"/>
          <w:szCs w:val="24"/>
        </w:rPr>
        <w:t xml:space="preserve"> </w:t>
      </w:r>
      <w:r>
        <w:fldChar w:fldCharType="begin"/>
      </w:r>
      <w:r>
        <w:instrText>HYPERLINK "http://dx.doi.org/10.1371/journal.pbio.0040381" \h</w:instrText>
      </w:r>
      <w:r>
        <w:fldChar w:fldCharType="separate"/>
      </w:r>
      <w:r w:rsidRPr="00E665A0">
        <w:rPr>
          <w:rFonts w:ascii="Times New Roman" w:hAnsi="Times New Roman" w:cs="Times New Roman"/>
          <w:color w:val="1155CC"/>
          <w:sz w:val="24"/>
          <w:szCs w:val="24"/>
          <w:u w:val="single"/>
        </w:rPr>
        <w:t>doi:10.1371/journal.pbio.0040381</w:t>
      </w:r>
      <w:r>
        <w:fldChar w:fldCharType="end"/>
      </w:r>
      <w:bookmarkStart w:id="147" w:name="_Ref350957615"/>
      <w:bookmarkEnd w:id="144"/>
    </w:p>
    <w:p w:rsidR="00A70A88" w:rsidRDefault="00A70A88" w:rsidP="00313F64">
      <w:pPr>
        <w:numPr>
          <w:ilvl w:val="0"/>
          <w:numId w:val="3"/>
          <w:numberingChange w:id="148" w:author="John Wieczorek" w:date="2013-04-21T10:38:00Z" w:original="%1:39:0:"/>
        </w:numPr>
        <w:ind w:hanging="359"/>
        <w:jc w:val="both"/>
        <w:rPr>
          <w:rFonts w:ascii="Times New Roman" w:hAnsi="Times New Roman" w:cs="Times New Roman"/>
          <w:sz w:val="24"/>
          <w:szCs w:val="24"/>
        </w:rPr>
      </w:pPr>
      <w:r w:rsidRPr="00313F64">
        <w:rPr>
          <w:rFonts w:ascii="Times New Roman" w:hAnsi="Times New Roman" w:cs="Times New Roman"/>
          <w:sz w:val="24"/>
          <w:szCs w:val="24"/>
        </w:rPr>
        <w:t>Duckworth WD, Genoways HH, Rose CL. Preserving natural science collections: Chronicle of our environmental heritage. National Institute for the Conservation of Cultural Property (Washington, DC); 1993.</w:t>
      </w:r>
      <w:bookmarkStart w:id="149" w:name="_Ref350957617"/>
      <w:bookmarkEnd w:id="147"/>
    </w:p>
    <w:p w:rsidR="00A70A88" w:rsidRPr="00313F64" w:rsidRDefault="00A70A88" w:rsidP="00313F64">
      <w:pPr>
        <w:numPr>
          <w:ilvl w:val="0"/>
          <w:numId w:val="3"/>
          <w:numberingChange w:id="150" w:author="John Wieczorek" w:date="2013-04-21T10:38:00Z" w:original="%1:40:0:"/>
        </w:numPr>
        <w:ind w:hanging="359"/>
        <w:jc w:val="both"/>
        <w:rPr>
          <w:rFonts w:ascii="Times New Roman" w:hAnsi="Times New Roman" w:cs="Times New Roman"/>
          <w:sz w:val="24"/>
          <w:szCs w:val="24"/>
        </w:rPr>
      </w:pPr>
      <w:r w:rsidRPr="00313F64">
        <w:rPr>
          <w:rFonts w:ascii="Times New Roman" w:hAnsi="Times New Roman" w:cs="Times New Roman"/>
          <w:sz w:val="24"/>
          <w:szCs w:val="24"/>
        </w:rPr>
        <w:t>Ariño AH. Approaches to estimating the universe of natural history collections data. Biodiversity Informatics 2010;7(2):81–92.</w:t>
      </w:r>
      <w:bookmarkEnd w:id="149"/>
    </w:p>
    <w:p w:rsidR="00A70A88" w:rsidRDefault="00A70A88" w:rsidP="00140652">
      <w:pPr>
        <w:jc w:val="both"/>
        <w:rPr>
          <w:rFonts w:ascii="Times New Roman" w:hAnsi="Times New Roman" w:cs="Times New Roman"/>
          <w:sz w:val="24"/>
          <w:szCs w:val="24"/>
        </w:rPr>
      </w:pPr>
    </w:p>
    <w:p w:rsidR="00A70A88" w:rsidRDefault="00A70A88" w:rsidP="00140652">
      <w:pPr>
        <w:jc w:val="both"/>
        <w:rPr>
          <w:rFonts w:ascii="Times New Roman" w:hAnsi="Times New Roman" w:cs="Times New Roman"/>
          <w:sz w:val="24"/>
          <w:szCs w:val="24"/>
        </w:rPr>
      </w:pPr>
    </w:p>
    <w:p w:rsidR="00A70A88" w:rsidRDefault="00A70A8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70A88" w:rsidRPr="00AF5AAC" w:rsidRDefault="00A70A88" w:rsidP="00140652">
      <w:pPr>
        <w:jc w:val="both"/>
        <w:rPr>
          <w:rFonts w:ascii="Times New Roman" w:hAnsi="Times New Roman" w:cs="Times New Roman"/>
          <w:b/>
          <w:sz w:val="24"/>
          <w:szCs w:val="24"/>
        </w:rPr>
      </w:pPr>
      <w:r w:rsidRPr="00AF5AAC">
        <w:rPr>
          <w:rFonts w:ascii="Times New Roman" w:hAnsi="Times New Roman" w:cs="Times New Roman"/>
          <w:b/>
          <w:sz w:val="24"/>
          <w:szCs w:val="24"/>
        </w:rPr>
        <w:t>Figure Legends</w:t>
      </w:r>
    </w:p>
    <w:p w:rsidR="00A70A88" w:rsidRPr="00D42DD2" w:rsidRDefault="00A70A88" w:rsidP="00AF5AAC">
      <w:pPr>
        <w:keepNext/>
        <w:jc w:val="both"/>
        <w:rPr>
          <w:rFonts w:ascii="Times New Roman" w:hAnsi="Times New Roman" w:cs="Times New Roman"/>
          <w:b/>
          <w:sz w:val="24"/>
          <w:szCs w:val="24"/>
        </w:rPr>
      </w:pPr>
      <w:bookmarkStart w:id="151" w:name="_Ref350957839"/>
    </w:p>
    <w:bookmarkEnd w:id="151"/>
    <w:p w:rsidR="00A70A88" w:rsidRPr="00D42DD2" w:rsidRDefault="00A70A88" w:rsidP="00140652">
      <w:pPr>
        <w:jc w:val="both"/>
        <w:rPr>
          <w:rFonts w:ascii="Times New Roman" w:hAnsi="Times New Roman" w:cs="Times New Roman"/>
          <w:sz w:val="24"/>
          <w:szCs w:val="24"/>
        </w:rPr>
      </w:pPr>
      <w:r w:rsidRPr="00D42DD2">
        <w:rPr>
          <w:rFonts w:ascii="Times New Roman" w:hAnsi="Times New Roman" w:cs="Times New Roman"/>
          <w:b/>
          <w:bCs/>
          <w:sz w:val="24"/>
          <w:szCs w:val="24"/>
        </w:rPr>
        <w:t>Figure 1:</w:t>
      </w:r>
      <w:r w:rsidRPr="00D42DD2">
        <w:rPr>
          <w:rFonts w:ascii="Times New Roman" w:hAnsi="Times New Roman" w:cs="Times New Roman"/>
          <w:sz w:val="24"/>
          <w:szCs w:val="24"/>
        </w:rPr>
        <w:t xml:space="preserve"> Sampling schemes in ecological studies are often nes</w:t>
      </w:r>
      <w:r>
        <w:rPr>
          <w:rFonts w:ascii="Times New Roman" w:hAnsi="Times New Roman" w:cs="Times New Roman"/>
          <w:sz w:val="24"/>
          <w:szCs w:val="24"/>
        </w:rPr>
        <w:t>ted and may include plot; subplot or transect within plot;</w:t>
      </w:r>
      <w:r w:rsidRPr="00D42DD2">
        <w:rPr>
          <w:rFonts w:ascii="Times New Roman" w:hAnsi="Times New Roman" w:cs="Times New Roman"/>
          <w:sz w:val="24"/>
          <w:szCs w:val="24"/>
        </w:rPr>
        <w:t xml:space="preserve"> individual wi</w:t>
      </w:r>
      <w:r>
        <w:rPr>
          <w:rFonts w:ascii="Times New Roman" w:hAnsi="Times New Roman" w:cs="Times New Roman"/>
          <w:sz w:val="24"/>
          <w:szCs w:val="24"/>
        </w:rPr>
        <w:t>thin plot, subplot, or transect;</w:t>
      </w:r>
      <w:r w:rsidRPr="00D42DD2">
        <w:rPr>
          <w:rFonts w:ascii="Times New Roman" w:hAnsi="Times New Roman" w:cs="Times New Roman"/>
          <w:sz w:val="24"/>
          <w:szCs w:val="24"/>
        </w:rPr>
        <w:t xml:space="preserve"> organ (e.g., leaf) </w:t>
      </w:r>
      <w:r>
        <w:rPr>
          <w:rFonts w:ascii="Times New Roman" w:hAnsi="Times New Roman" w:cs="Times New Roman"/>
          <w:sz w:val="24"/>
          <w:szCs w:val="24"/>
        </w:rPr>
        <w:t>within individual; tissue within organ;</w:t>
      </w:r>
      <w:r w:rsidRPr="00D42DD2">
        <w:rPr>
          <w:rFonts w:ascii="Times New Roman" w:hAnsi="Times New Roman" w:cs="Times New Roman"/>
          <w:sz w:val="24"/>
          <w:szCs w:val="24"/>
        </w:rPr>
        <w:t xml:space="preserve"> and DNA or mineral (e.g., C or N) within tissue. DNA extracted from a leaf of a tree that is present in a sub-plot </w:t>
      </w:r>
      <w:r>
        <w:rPr>
          <w:rFonts w:ascii="Times New Roman" w:hAnsi="Times New Roman" w:cs="Times New Roman"/>
          <w:sz w:val="24"/>
          <w:szCs w:val="24"/>
        </w:rPr>
        <w:t xml:space="preserve">may be </w:t>
      </w:r>
      <w:r w:rsidRPr="00D42DD2">
        <w:rPr>
          <w:rFonts w:ascii="Times New Roman" w:hAnsi="Times New Roman" w:cs="Times New Roman"/>
          <w:sz w:val="24"/>
          <w:szCs w:val="24"/>
        </w:rPr>
        <w:t>characterized by environmental features of the plot.</w:t>
      </w:r>
    </w:p>
    <w:p w:rsidR="00A70A88" w:rsidRPr="00D42DD2" w:rsidRDefault="00A70A88" w:rsidP="00140652">
      <w:pPr>
        <w:jc w:val="both"/>
        <w:rPr>
          <w:rFonts w:ascii="Times New Roman" w:hAnsi="Times New Roman" w:cs="Times New Roman"/>
          <w:sz w:val="24"/>
          <w:szCs w:val="24"/>
        </w:rPr>
      </w:pPr>
      <w:r w:rsidRPr="00D42DD2">
        <w:rPr>
          <w:rFonts w:ascii="Times New Roman" w:hAnsi="Times New Roman" w:cs="Times New Roman"/>
          <w:sz w:val="24"/>
          <w:szCs w:val="24"/>
        </w:rPr>
        <w:t xml:space="preserve"> </w:t>
      </w:r>
    </w:p>
    <w:p w:rsidR="00A70A88" w:rsidRPr="00AF5AAC" w:rsidRDefault="00A70A88" w:rsidP="00AF5AAC">
      <w:pPr>
        <w:keepNext/>
        <w:jc w:val="both"/>
        <w:rPr>
          <w:rFonts w:ascii="Times New Roman" w:hAnsi="Times New Roman" w:cs="Times New Roman"/>
          <w:b/>
          <w:sz w:val="24"/>
          <w:szCs w:val="24"/>
        </w:rPr>
      </w:pPr>
      <w:bookmarkStart w:id="152" w:name="_Ref350957143"/>
      <w:r w:rsidRPr="00AF5AAC">
        <w:rPr>
          <w:rFonts w:ascii="Times New Roman" w:hAnsi="Times New Roman" w:cs="Times New Roman"/>
          <w:b/>
          <w:sz w:val="24"/>
          <w:szCs w:val="24"/>
        </w:rPr>
        <w:t>Figure</w:t>
      </w:r>
      <w:bookmarkEnd w:id="152"/>
      <w:r>
        <w:rPr>
          <w:rFonts w:ascii="Times New Roman" w:hAnsi="Times New Roman" w:cs="Times New Roman"/>
          <w:b/>
          <w:sz w:val="24"/>
          <w:szCs w:val="24"/>
        </w:rPr>
        <w:t xml:space="preserve"> 2</w:t>
      </w:r>
      <w:r w:rsidRPr="00AF5AAC">
        <w:rPr>
          <w:rFonts w:ascii="Times New Roman" w:hAnsi="Times New Roman" w:cs="Times New Roman"/>
          <w:b/>
          <w:sz w:val="24"/>
          <w:szCs w:val="24"/>
        </w:rPr>
        <w:t xml:space="preserve">: </w:t>
      </w:r>
      <w:r w:rsidRPr="00AF5AAC">
        <w:rPr>
          <w:rFonts w:ascii="Times New Roman" w:hAnsi="Times New Roman" w:cs="Times New Roman"/>
          <w:sz w:val="24"/>
          <w:szCs w:val="24"/>
        </w:rPr>
        <w:t>Core terms of the Biological Collections Ontology (BCO) and their relationships to the Basic Formal Ontology (BFO) and Ontology for Biomedical Investigations (OBI). BCO terms that are subclasses of BFO:</w:t>
      </w:r>
      <w:r w:rsidRPr="00AF5AAC">
        <w:rPr>
          <w:rFonts w:ascii="Times New Roman" w:hAnsi="Times New Roman" w:cs="Times New Roman"/>
          <w:i/>
          <w:iCs/>
          <w:sz w:val="24"/>
          <w:szCs w:val="24"/>
        </w:rPr>
        <w:t>continuant</w:t>
      </w:r>
      <w:r w:rsidRPr="00AF5AAC">
        <w:rPr>
          <w:rFonts w:ascii="Times New Roman" w:hAnsi="Times New Roman" w:cs="Times New Roman"/>
          <w:sz w:val="24"/>
          <w:szCs w:val="24"/>
        </w:rPr>
        <w:t xml:space="preserve"> are shown in </w:t>
      </w:r>
      <w:r w:rsidRPr="00AF5AAC">
        <w:rPr>
          <w:rFonts w:ascii="Times New Roman" w:hAnsi="Times New Roman" w:cs="Times New Roman"/>
          <w:b/>
          <w:bCs/>
          <w:sz w:val="24"/>
          <w:szCs w:val="24"/>
        </w:rPr>
        <w:t>(A)</w:t>
      </w:r>
      <w:r w:rsidRPr="00AF5AAC">
        <w:rPr>
          <w:rFonts w:ascii="Times New Roman" w:hAnsi="Times New Roman" w:cs="Times New Roman"/>
          <w:sz w:val="24"/>
          <w:szCs w:val="24"/>
        </w:rPr>
        <w:t>. For example, BCO:</w:t>
      </w:r>
      <w:r w:rsidRPr="00AF5AAC">
        <w:rPr>
          <w:rFonts w:ascii="Times New Roman" w:hAnsi="Times New Roman" w:cs="Times New Roman"/>
          <w:i/>
          <w:iCs/>
          <w:sz w:val="24"/>
          <w:szCs w:val="24"/>
        </w:rPr>
        <w:t>material sample</w:t>
      </w:r>
      <w:r w:rsidRPr="00AF5AAC">
        <w:rPr>
          <w:rFonts w:ascii="Times New Roman" w:hAnsi="Times New Roman" w:cs="Times New Roman"/>
          <w:sz w:val="24"/>
          <w:szCs w:val="24"/>
        </w:rPr>
        <w:t xml:space="preserve"> is a subclass of BFO:</w:t>
      </w:r>
      <w:r w:rsidRPr="00AF5AAC">
        <w:rPr>
          <w:rFonts w:ascii="Times New Roman" w:hAnsi="Times New Roman" w:cs="Times New Roman"/>
          <w:i/>
          <w:iCs/>
          <w:sz w:val="24"/>
          <w:szCs w:val="24"/>
        </w:rPr>
        <w:t>material entity</w:t>
      </w:r>
      <w:r w:rsidRPr="00AF5AAC">
        <w:rPr>
          <w:rFonts w:ascii="Times New Roman" w:hAnsi="Times New Roman" w:cs="Times New Roman"/>
          <w:sz w:val="24"/>
          <w:szCs w:val="24"/>
        </w:rPr>
        <w:t xml:space="preserve"> and hasRole BFO:</w:t>
      </w:r>
      <w:r w:rsidRPr="00AF5AAC">
        <w:rPr>
          <w:rFonts w:ascii="Times New Roman" w:hAnsi="Times New Roman" w:cs="Times New Roman"/>
          <w:i/>
          <w:iCs/>
          <w:sz w:val="24"/>
          <w:szCs w:val="24"/>
        </w:rPr>
        <w:t>material sample role</w:t>
      </w:r>
      <w:r w:rsidRPr="00AF5AAC">
        <w:rPr>
          <w:rFonts w:ascii="Times New Roman" w:hAnsi="Times New Roman" w:cs="Times New Roman"/>
          <w:sz w:val="24"/>
          <w:szCs w:val="24"/>
        </w:rPr>
        <w:t xml:space="preserve"> (which is a BFO:</w:t>
      </w:r>
      <w:r w:rsidRPr="00AF5AAC">
        <w:rPr>
          <w:rFonts w:ascii="Times New Roman" w:hAnsi="Times New Roman" w:cs="Times New Roman"/>
          <w:i/>
          <w:iCs/>
          <w:sz w:val="24"/>
          <w:szCs w:val="24"/>
        </w:rPr>
        <w:t>role</w:t>
      </w:r>
      <w:r w:rsidRPr="00AF5AAC">
        <w:rPr>
          <w:rFonts w:ascii="Times New Roman" w:hAnsi="Times New Roman" w:cs="Times New Roman"/>
          <w:sz w:val="24"/>
          <w:szCs w:val="24"/>
        </w:rPr>
        <w:t>). BCO terms that are subclasses of BFO:</w:t>
      </w:r>
      <w:r w:rsidRPr="00AF5AAC">
        <w:rPr>
          <w:rFonts w:ascii="Times New Roman" w:hAnsi="Times New Roman" w:cs="Times New Roman"/>
          <w:i/>
          <w:iCs/>
          <w:sz w:val="24"/>
          <w:szCs w:val="24"/>
        </w:rPr>
        <w:t>occurrent</w:t>
      </w:r>
      <w:r w:rsidRPr="00AF5AAC">
        <w:rPr>
          <w:rFonts w:ascii="Times New Roman" w:hAnsi="Times New Roman" w:cs="Times New Roman"/>
          <w:sz w:val="24"/>
          <w:szCs w:val="24"/>
        </w:rPr>
        <w:t xml:space="preserve"> are shown in </w:t>
      </w:r>
      <w:r w:rsidRPr="00AF5AAC">
        <w:rPr>
          <w:rFonts w:ascii="Times New Roman" w:hAnsi="Times New Roman" w:cs="Times New Roman"/>
          <w:b/>
          <w:bCs/>
          <w:sz w:val="24"/>
          <w:szCs w:val="24"/>
        </w:rPr>
        <w:t>(B)</w:t>
      </w:r>
      <w:r w:rsidRPr="00AF5AAC">
        <w:rPr>
          <w:rFonts w:ascii="Times New Roman" w:hAnsi="Times New Roman" w:cs="Times New Roman"/>
          <w:sz w:val="24"/>
          <w:szCs w:val="24"/>
        </w:rPr>
        <w:t>. For example, BFO:</w:t>
      </w:r>
      <w:r w:rsidRPr="00AF5AAC">
        <w:rPr>
          <w:rFonts w:ascii="Times New Roman" w:hAnsi="Times New Roman" w:cs="Times New Roman"/>
          <w:i/>
          <w:iCs/>
          <w:sz w:val="24"/>
          <w:szCs w:val="24"/>
        </w:rPr>
        <w:t>material sampling process</w:t>
      </w:r>
      <w:r w:rsidRPr="00AF5AAC">
        <w:rPr>
          <w:rFonts w:ascii="Times New Roman" w:hAnsi="Times New Roman" w:cs="Times New Roman"/>
          <w:sz w:val="24"/>
          <w:szCs w:val="24"/>
        </w:rPr>
        <w:t xml:space="preserve"> is a subclass of OBI:</w:t>
      </w:r>
      <w:r w:rsidRPr="00AF5AAC">
        <w:rPr>
          <w:rFonts w:ascii="Times New Roman" w:hAnsi="Times New Roman" w:cs="Times New Roman"/>
          <w:i/>
          <w:iCs/>
          <w:sz w:val="24"/>
          <w:szCs w:val="24"/>
        </w:rPr>
        <w:t>planned process</w:t>
      </w:r>
      <w:r w:rsidRPr="00AF5AAC">
        <w:rPr>
          <w:rFonts w:ascii="Times New Roman" w:hAnsi="Times New Roman" w:cs="Times New Roman"/>
          <w:sz w:val="24"/>
          <w:szCs w:val="24"/>
        </w:rPr>
        <w:t>, which is a subclass of BFO:</w:t>
      </w:r>
      <w:r w:rsidRPr="00AF5AAC">
        <w:rPr>
          <w:rFonts w:ascii="Times New Roman" w:hAnsi="Times New Roman" w:cs="Times New Roman"/>
          <w:i/>
          <w:iCs/>
          <w:sz w:val="24"/>
          <w:szCs w:val="24"/>
        </w:rPr>
        <w:t>process</w:t>
      </w:r>
      <w:r w:rsidRPr="00AF5AAC">
        <w:rPr>
          <w:rFonts w:ascii="Times New Roman" w:hAnsi="Times New Roman" w:cs="Times New Roman"/>
          <w:sz w:val="24"/>
          <w:szCs w:val="24"/>
        </w:rPr>
        <w:t xml:space="preserve">. The ontology graphs in A and B are connected through the BFO root term </w:t>
      </w:r>
      <w:r w:rsidRPr="00AF5AAC">
        <w:rPr>
          <w:rFonts w:ascii="Times New Roman" w:hAnsi="Times New Roman" w:cs="Times New Roman"/>
          <w:i/>
          <w:iCs/>
          <w:sz w:val="24"/>
          <w:szCs w:val="24"/>
        </w:rPr>
        <w:t>entity</w:t>
      </w:r>
      <w:r w:rsidRPr="00AF5AAC">
        <w:rPr>
          <w:rFonts w:ascii="Times New Roman" w:hAnsi="Times New Roman" w:cs="Times New Roman"/>
          <w:sz w:val="24"/>
          <w:szCs w:val="24"/>
        </w:rPr>
        <w:t>, but are shown separately due to space constraints.</w:t>
      </w:r>
    </w:p>
    <w:p w:rsidR="00A70A88" w:rsidRPr="00AF5AAC" w:rsidRDefault="00A70A88" w:rsidP="00140652">
      <w:pPr>
        <w:jc w:val="both"/>
        <w:rPr>
          <w:rFonts w:ascii="Times New Roman" w:hAnsi="Times New Roman" w:cs="Times New Roman"/>
          <w:sz w:val="24"/>
          <w:szCs w:val="24"/>
        </w:rPr>
      </w:pPr>
    </w:p>
    <w:p w:rsidR="00A70A88" w:rsidRPr="00B35B94" w:rsidRDefault="00A70A88" w:rsidP="00B35B94">
      <w:pPr>
        <w:jc w:val="both"/>
        <w:rPr>
          <w:rFonts w:ascii="Times New Roman" w:hAnsi="Times New Roman" w:cs="Times New Roman"/>
          <w:sz w:val="24"/>
          <w:szCs w:val="24"/>
        </w:rPr>
      </w:pPr>
      <w:r w:rsidRPr="00B35B94">
        <w:rPr>
          <w:rFonts w:ascii="Times New Roman" w:hAnsi="Times New Roman" w:cs="Times New Roman"/>
          <w:b/>
          <w:bCs/>
          <w:sz w:val="24"/>
          <w:szCs w:val="24"/>
        </w:rPr>
        <w:t xml:space="preserve">Figure 3: </w:t>
      </w:r>
      <w:r w:rsidRPr="00B35B94">
        <w:rPr>
          <w:rFonts w:ascii="Times New Roman" w:hAnsi="Times New Roman" w:cs="Times New Roman"/>
          <w:sz w:val="24"/>
          <w:szCs w:val="24"/>
        </w:rPr>
        <w:t xml:space="preserve">Linking samples and derivatives </w:t>
      </w:r>
      <w:r>
        <w:rPr>
          <w:rFonts w:ascii="Times New Roman" w:hAnsi="Times New Roman" w:cs="Times New Roman"/>
          <w:sz w:val="24"/>
          <w:szCs w:val="24"/>
        </w:rPr>
        <w:t>from the Moorea Biocode project:</w:t>
      </w:r>
      <w:r w:rsidRPr="00B35B94">
        <w:rPr>
          <w:rFonts w:ascii="Times New Roman" w:hAnsi="Times New Roman" w:cs="Times New Roman"/>
          <w:sz w:val="24"/>
          <w:szCs w:val="24"/>
        </w:rPr>
        <w:t xml:space="preserve"> </w:t>
      </w:r>
      <w:r w:rsidRPr="00B35B94">
        <w:rPr>
          <w:rFonts w:ascii="Times New Roman" w:hAnsi="Times New Roman" w:cs="Times New Roman"/>
          <w:b/>
          <w:bCs/>
          <w:sz w:val="24"/>
          <w:szCs w:val="24"/>
        </w:rPr>
        <w:t xml:space="preserve">A. </w:t>
      </w:r>
      <w:r w:rsidRPr="00B35B94">
        <w:rPr>
          <w:rFonts w:ascii="Times New Roman" w:hAnsi="Times New Roman" w:cs="Times New Roman"/>
          <w:sz w:val="24"/>
          <w:szCs w:val="24"/>
        </w:rPr>
        <w:t xml:space="preserve">Biodiversity data is collected at many different levels that may be connect to one another </w:t>
      </w:r>
      <w:r>
        <w:rPr>
          <w:rFonts w:ascii="Times New Roman" w:hAnsi="Times New Roman" w:cs="Times New Roman"/>
          <w:sz w:val="24"/>
          <w:szCs w:val="24"/>
        </w:rPr>
        <w:t xml:space="preserve">in biologically </w:t>
      </w:r>
      <w:r w:rsidRPr="00B35B94">
        <w:rPr>
          <w:rFonts w:ascii="Times New Roman" w:hAnsi="Times New Roman" w:cs="Times New Roman"/>
          <w:sz w:val="24"/>
          <w:szCs w:val="24"/>
        </w:rPr>
        <w:t xml:space="preserve">meaningful ways, such as an Essig Museum specimen collected as part of a Biocode bioinventory event, a Smithsonian tissue or CAMERA metagenomic gut sample collected from that specimen, or DNA extracted from the tissue or metagenomic sample. </w:t>
      </w:r>
      <w:r w:rsidRPr="00B35B94">
        <w:rPr>
          <w:rFonts w:ascii="Times New Roman" w:hAnsi="Times New Roman" w:cs="Times New Roman"/>
          <w:b/>
          <w:bCs/>
          <w:sz w:val="24"/>
          <w:szCs w:val="24"/>
        </w:rPr>
        <w:t>B.</w:t>
      </w:r>
      <w:r w:rsidRPr="00B35B94">
        <w:rPr>
          <w:rFonts w:ascii="Times New Roman" w:hAnsi="Times New Roman" w:cs="Times New Roman"/>
          <w:sz w:val="24"/>
          <w:szCs w:val="24"/>
        </w:rPr>
        <w:t xml:space="preserve"> Ontology classes (ovals) from multiple, coordinated ontologies can be used to describe the samples and processes represented in A. These terms are rooted in the same upper-level ontology (th</w:t>
      </w:r>
      <w:r>
        <w:rPr>
          <w:rFonts w:ascii="Times New Roman" w:hAnsi="Times New Roman" w:cs="Times New Roman"/>
          <w:sz w:val="24"/>
          <w:szCs w:val="24"/>
        </w:rPr>
        <w:t>e BFO) and connected by ontological</w:t>
      </w:r>
      <w:r w:rsidRPr="00B35B94">
        <w:rPr>
          <w:rFonts w:ascii="Times New Roman" w:hAnsi="Times New Roman" w:cs="Times New Roman"/>
          <w:sz w:val="24"/>
          <w:szCs w:val="24"/>
        </w:rPr>
        <w:t xml:space="preserve"> relations such as </w:t>
      </w:r>
      <w:r w:rsidRPr="00B35B94">
        <w:rPr>
          <w:rFonts w:ascii="Times New Roman" w:hAnsi="Times New Roman" w:cs="Times New Roman"/>
          <w:i/>
          <w:sz w:val="24"/>
          <w:szCs w:val="24"/>
        </w:rPr>
        <w:t>subClass</w:t>
      </w:r>
      <w:r w:rsidRPr="00B35B94">
        <w:rPr>
          <w:rFonts w:ascii="Times New Roman" w:hAnsi="Times New Roman" w:cs="Times New Roman"/>
          <w:sz w:val="24"/>
          <w:szCs w:val="24"/>
        </w:rPr>
        <w:t xml:space="preserve"> of (solid black arrows), </w:t>
      </w:r>
      <w:r>
        <w:rPr>
          <w:rFonts w:ascii="Times New Roman" w:hAnsi="Times New Roman" w:cs="Times New Roman"/>
          <w:i/>
          <w:sz w:val="24"/>
          <w:szCs w:val="24"/>
        </w:rPr>
        <w:t>has specifi</w:t>
      </w:r>
      <w:r w:rsidRPr="00B35B94">
        <w:rPr>
          <w:rFonts w:ascii="Times New Roman" w:hAnsi="Times New Roman" w:cs="Times New Roman"/>
          <w:i/>
          <w:sz w:val="24"/>
          <w:szCs w:val="24"/>
        </w:rPr>
        <w:t>ed output</w:t>
      </w:r>
      <w:r w:rsidRPr="00B35B94">
        <w:rPr>
          <w:rFonts w:ascii="Times New Roman" w:hAnsi="Times New Roman" w:cs="Times New Roman"/>
          <w:sz w:val="24"/>
          <w:szCs w:val="24"/>
        </w:rPr>
        <w:t xml:space="preserve"> (blue arrows), and </w:t>
      </w:r>
      <w:r w:rsidRPr="00B35B94">
        <w:rPr>
          <w:rFonts w:ascii="Times New Roman" w:hAnsi="Times New Roman" w:cs="Times New Roman"/>
          <w:i/>
          <w:sz w:val="24"/>
          <w:szCs w:val="24"/>
        </w:rPr>
        <w:t>has specified input</w:t>
      </w:r>
      <w:r w:rsidRPr="00B35B94">
        <w:rPr>
          <w:rFonts w:ascii="Times New Roman" w:hAnsi="Times New Roman" w:cs="Times New Roman"/>
          <w:sz w:val="24"/>
          <w:szCs w:val="24"/>
        </w:rPr>
        <w:t xml:space="preserve"> (green arrows). The relationship between the sequence ontology (SO) term </w:t>
      </w:r>
      <w:r w:rsidRPr="00B35B94">
        <w:rPr>
          <w:rFonts w:ascii="Times New Roman" w:hAnsi="Times New Roman" w:cs="Times New Roman"/>
          <w:i/>
          <w:iCs/>
          <w:sz w:val="24"/>
          <w:szCs w:val="24"/>
        </w:rPr>
        <w:t>region</w:t>
      </w:r>
      <w:r w:rsidRPr="00B35B94">
        <w:rPr>
          <w:rFonts w:ascii="Times New Roman" w:hAnsi="Times New Roman" w:cs="Times New Roman"/>
          <w:sz w:val="24"/>
          <w:szCs w:val="24"/>
        </w:rPr>
        <w:t xml:space="preserve"> and the BFO is not </w:t>
      </w:r>
      <w:r>
        <w:rPr>
          <w:rFonts w:ascii="Times New Roman" w:hAnsi="Times New Roman" w:cs="Times New Roman"/>
          <w:sz w:val="24"/>
          <w:szCs w:val="24"/>
        </w:rPr>
        <w:t xml:space="preserve">yet </w:t>
      </w:r>
      <w:r w:rsidRPr="00B35B94">
        <w:rPr>
          <w:rFonts w:ascii="Times New Roman" w:hAnsi="Times New Roman" w:cs="Times New Roman"/>
          <w:sz w:val="24"/>
          <w:szCs w:val="24"/>
        </w:rPr>
        <w:t xml:space="preserve">explicit in the SO file, and so is shown as a dashed line. </w:t>
      </w:r>
      <w:r w:rsidRPr="00B35B94">
        <w:rPr>
          <w:rFonts w:ascii="Times New Roman" w:hAnsi="Times New Roman" w:cs="Times New Roman"/>
          <w:b/>
          <w:bCs/>
          <w:sz w:val="24"/>
          <w:szCs w:val="24"/>
        </w:rPr>
        <w:t>C.</w:t>
      </w:r>
      <w:r w:rsidRPr="00B35B94">
        <w:rPr>
          <w:rFonts w:ascii="Times New Roman" w:hAnsi="Times New Roman" w:cs="Times New Roman"/>
          <w:sz w:val="24"/>
          <w:szCs w:val="24"/>
        </w:rPr>
        <w:t xml:space="preserve"> Annotation of the workflow shown in A with ontology terms from B </w:t>
      </w:r>
      <w:r>
        <w:rPr>
          <w:rFonts w:ascii="Times New Roman" w:hAnsi="Times New Roman" w:cs="Times New Roman"/>
          <w:sz w:val="24"/>
          <w:szCs w:val="24"/>
        </w:rPr>
        <w:t>is</w:t>
      </w:r>
      <w:r w:rsidRPr="00B35B94">
        <w:rPr>
          <w:rFonts w:ascii="Times New Roman" w:hAnsi="Times New Roman" w:cs="Times New Roman"/>
          <w:sz w:val="24"/>
          <w:szCs w:val="24"/>
        </w:rPr>
        <w:t xml:space="preserve"> represented graphically in C. Ontology classes</w:t>
      </w:r>
      <w:r>
        <w:rPr>
          <w:rFonts w:ascii="Times New Roman" w:hAnsi="Times New Roman" w:cs="Times New Roman"/>
          <w:sz w:val="24"/>
          <w:szCs w:val="24"/>
        </w:rPr>
        <w:t xml:space="preserve"> are shown</w:t>
      </w:r>
      <w:r w:rsidRPr="00B35B94">
        <w:rPr>
          <w:rFonts w:ascii="Times New Roman" w:hAnsi="Times New Roman" w:cs="Times New Roman"/>
          <w:sz w:val="24"/>
          <w:szCs w:val="24"/>
        </w:rPr>
        <w:t xml:space="preserve"> as ovals (as in B), instances are shown as rectangles, and relations between instances or cla</w:t>
      </w:r>
      <w:r>
        <w:rPr>
          <w:rFonts w:ascii="Times New Roman" w:hAnsi="Times New Roman" w:cs="Times New Roman"/>
          <w:sz w:val="24"/>
          <w:szCs w:val="24"/>
        </w:rPr>
        <w:t>sses as arrows (as in B). Color-</w:t>
      </w:r>
      <w:r w:rsidRPr="00B35B94">
        <w:rPr>
          <w:rFonts w:ascii="Times New Roman" w:hAnsi="Times New Roman" w:cs="Times New Roman"/>
          <w:sz w:val="24"/>
          <w:szCs w:val="24"/>
        </w:rPr>
        <w:t>coding links instances in C to classes in B. This figure shows how, for example, Ta</w:t>
      </w:r>
      <w:r>
        <w:rPr>
          <w:rFonts w:ascii="Times New Roman" w:hAnsi="Times New Roman" w:cs="Times New Roman"/>
          <w:sz w:val="24"/>
          <w:szCs w:val="24"/>
        </w:rPr>
        <w:t>xonID Y resulting from the BLAST</w:t>
      </w:r>
      <w:r w:rsidRPr="00B35B94">
        <w:rPr>
          <w:rFonts w:ascii="Times New Roman" w:hAnsi="Times New Roman" w:cs="Times New Roman"/>
          <w:sz w:val="24"/>
          <w:szCs w:val="24"/>
        </w:rPr>
        <w:t xml:space="preserve"> identification process on Genbank sequence Y can be linked back to the original Moorea Biocode sampling event. The relation between the island of Moorea and the EnvO </w:t>
      </w:r>
      <w:r w:rsidRPr="00B35B94">
        <w:rPr>
          <w:rFonts w:ascii="Times New Roman" w:hAnsi="Times New Roman" w:cs="Times New Roman"/>
          <w:i/>
          <w:iCs/>
          <w:sz w:val="24"/>
          <w:szCs w:val="24"/>
        </w:rPr>
        <w:t>biome</w:t>
      </w:r>
      <w:r w:rsidRPr="00B35B94">
        <w:rPr>
          <w:rFonts w:ascii="Times New Roman" w:hAnsi="Times New Roman" w:cs="Times New Roman"/>
          <w:sz w:val="24"/>
          <w:szCs w:val="24"/>
        </w:rPr>
        <w:t xml:space="preserve"> term </w:t>
      </w:r>
      <w:r w:rsidRPr="00B35B94">
        <w:rPr>
          <w:rFonts w:ascii="Times New Roman" w:hAnsi="Times New Roman" w:cs="Times New Roman"/>
          <w:i/>
          <w:iCs/>
          <w:sz w:val="24"/>
          <w:szCs w:val="24"/>
        </w:rPr>
        <w:t xml:space="preserve">oceanic island </w:t>
      </w:r>
      <w:r w:rsidRPr="00B35B94">
        <w:rPr>
          <w:rFonts w:ascii="Times New Roman" w:hAnsi="Times New Roman" w:cs="Times New Roman"/>
          <w:sz w:val="24"/>
          <w:szCs w:val="24"/>
        </w:rPr>
        <w:t xml:space="preserve">is shown as a dashed gray arrow, because an ontological relation between </w:t>
      </w:r>
      <w:r>
        <w:rPr>
          <w:rFonts w:ascii="Times New Roman" w:hAnsi="Times New Roman" w:cs="Times New Roman"/>
          <w:sz w:val="24"/>
          <w:szCs w:val="24"/>
        </w:rPr>
        <w:t xml:space="preserve">a </w:t>
      </w:r>
      <w:r w:rsidRPr="00B35B94">
        <w:rPr>
          <w:rFonts w:ascii="Times New Roman" w:hAnsi="Times New Roman" w:cs="Times New Roman"/>
          <w:sz w:val="24"/>
          <w:szCs w:val="24"/>
        </w:rPr>
        <w:t xml:space="preserve">geographic location or </w:t>
      </w:r>
      <w:r>
        <w:rPr>
          <w:rFonts w:ascii="Times New Roman" w:hAnsi="Times New Roman" w:cs="Times New Roman"/>
          <w:sz w:val="24"/>
          <w:szCs w:val="24"/>
        </w:rPr>
        <w:t xml:space="preserve">a </w:t>
      </w:r>
      <w:r w:rsidRPr="00B35B94">
        <w:rPr>
          <w:rFonts w:ascii="Times New Roman" w:hAnsi="Times New Roman" w:cs="Times New Roman"/>
          <w:sz w:val="24"/>
          <w:szCs w:val="24"/>
        </w:rPr>
        <w:t>material entity and EnvO classes has not yet been specified.</w:t>
      </w:r>
    </w:p>
    <w:p w:rsidR="00A70A88" w:rsidRPr="00AF5AAC" w:rsidRDefault="00A70A88" w:rsidP="00140652">
      <w:pPr>
        <w:jc w:val="both"/>
        <w:rPr>
          <w:rFonts w:ascii="Times New Roman" w:hAnsi="Times New Roman" w:cs="Times New Roman"/>
          <w:sz w:val="24"/>
          <w:szCs w:val="24"/>
        </w:rPr>
      </w:pPr>
    </w:p>
    <w:sectPr w:rsidR="00A70A88" w:rsidRPr="00AF5AAC" w:rsidSect="00A42A0D">
      <w:headerReference w:type="even" r:id="rId45"/>
      <w:headerReference w:type="default" r:id="rId46"/>
      <w:footnotePr>
        <w:pos w:val="beneathText"/>
      </w:footnotePr>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mona Walls" w:date="2013-04-09T15:59:00Z" w:initials="RW">
    <w:p w:rsidR="00A70A88" w:rsidRDefault="00A70A88">
      <w:pPr>
        <w:pStyle w:val="CommentText"/>
      </w:pPr>
      <w:r>
        <w:rPr>
          <w:rStyle w:val="CommentReference"/>
        </w:rPr>
        <w:annotationRef/>
      </w:r>
      <w:r>
        <w:t>Other who are not on this list: please add your name and add your complete address to at the bottom of the list below – don’t worry about the numbering.</w:t>
      </w:r>
    </w:p>
  </w:comment>
  <w:comment w:id="4" w:author="John Wieczorek" w:date="2013-04-20T14:09:00Z" w:initials="JRW">
    <w:p w:rsidR="00A70A88" w:rsidRDefault="00A70A88">
      <w:pPr>
        <w:pStyle w:val="CommentText"/>
      </w:pPr>
      <w:r>
        <w:rPr>
          <w:rStyle w:val="CommentReference"/>
        </w:rPr>
        <w:annotationRef/>
      </w:r>
      <w:r>
        <w:t>Do you want a link here, as with the others?</w:t>
      </w:r>
    </w:p>
  </w:comment>
  <w:comment w:id="5" w:author="John Wieczorek" w:date="2013-04-20T13:57:00Z" w:initials="JRW">
    <w:p w:rsidR="00A70A88" w:rsidRDefault="00A70A88">
      <w:pPr>
        <w:pStyle w:val="CommentText"/>
      </w:pPr>
      <w:r>
        <w:rPr>
          <w:rStyle w:val="CommentReference"/>
        </w:rPr>
        <w:annotationRef/>
      </w:r>
      <w:r>
        <w:t xml:space="preserve">Better to use the namespsce abbreviation dwc and define it as </w:t>
      </w:r>
      <w:hyperlink r:id="rId1" w:history="1">
        <w:r w:rsidRPr="00BB06D2">
          <w:rPr>
            <w:rStyle w:val="Hyperlink"/>
            <w:rFonts w:cs="Arial"/>
          </w:rPr>
          <w:t>http://rs.tdwg/org/dwc/terms</w:t>
        </w:r>
      </w:hyperlink>
      <w:r>
        <w:tab/>
      </w:r>
    </w:p>
  </w:comment>
  <w:comment w:id="6" w:author="Ramona Walls" w:date="2013-03-23T22:08:00Z" w:initials="RW">
    <w:p w:rsidR="00A70A88" w:rsidRDefault="00A70A88">
      <w:pPr>
        <w:pStyle w:val="CommentText"/>
      </w:pPr>
      <w:r>
        <w:rPr>
          <w:rStyle w:val="CommentReference"/>
        </w:rPr>
        <w:annotationRef/>
      </w:r>
      <w:r>
        <w:t>DwC terms are intentionally not italicized, because they are not ontology terms. Above we say that term in italics are ontology terms.</w:t>
      </w:r>
    </w:p>
  </w:comment>
  <w:comment w:id="11" w:author="Ramona Walls" w:date="2013-04-02T13:11:00Z" w:initials="RW">
    <w:p w:rsidR="00A70A88" w:rsidRDefault="00A70A88">
      <w:pPr>
        <w:pStyle w:val="CommentText"/>
      </w:pPr>
      <w:r>
        <w:rPr>
          <w:rStyle w:val="CommentReference"/>
        </w:rPr>
        <w:annotationRef/>
      </w:r>
      <w:r>
        <w:t>From Barry:</w:t>
      </w:r>
    </w:p>
    <w:p w:rsidR="00A70A88" w:rsidRDefault="00A70A88">
      <w:pPr>
        <w:pStyle w:val="CommentText"/>
        <w:rPr>
          <w:rFonts w:ascii="Times New Roman" w:hAnsi="Times New Roman" w:cs="Times New Roman"/>
          <w:sz w:val="24"/>
          <w:szCs w:val="24"/>
        </w:rPr>
      </w:pPr>
      <w:r w:rsidRPr="00626E81">
        <w:rPr>
          <w:rFonts w:ascii="Times New Roman" w:hAnsi="Times New Roman" w:cs="Times New Roman"/>
          <w:sz w:val="24"/>
          <w:szCs w:val="24"/>
          <w:highlight w:val="yellow"/>
        </w:rPr>
        <w:t>WHAT IS THIS OUTLOOK</w:t>
      </w:r>
      <w:r>
        <w:rPr>
          <w:rFonts w:ascii="Times New Roman" w:hAnsi="Times New Roman" w:cs="Times New Roman"/>
          <w:sz w:val="24"/>
          <w:szCs w:val="24"/>
          <w:highlight w:val="yellow"/>
        </w:rPr>
        <w:t>?</w:t>
      </w:r>
      <w:r w:rsidRPr="000676BF">
        <w:rPr>
          <w:rFonts w:ascii="Times New Roman" w:hAnsi="Times New Roman" w:cs="Times New Roman"/>
          <w:sz w:val="24"/>
          <w:szCs w:val="24"/>
          <w:highlight w:val="yellow"/>
        </w:rPr>
        <w:t xml:space="preserve"> LAST TWO SENTENCES ARE QUITE CRYPTIC TO ME</w:t>
      </w:r>
    </w:p>
    <w:p w:rsidR="00A70A88" w:rsidRDefault="00A70A88">
      <w:pPr>
        <w:pStyle w:val="CommentText"/>
        <w:rPr>
          <w:rFonts w:ascii="Times New Roman" w:hAnsi="Times New Roman" w:cs="Times New Roman"/>
          <w:sz w:val="24"/>
          <w:szCs w:val="24"/>
        </w:rPr>
      </w:pPr>
    </w:p>
    <w:p w:rsidR="00A70A88" w:rsidRDefault="00A70A88">
      <w:pPr>
        <w:pStyle w:val="CommentText"/>
      </w:pPr>
      <w:r>
        <w:rPr>
          <w:rFonts w:ascii="Times New Roman" w:hAnsi="Times New Roman" w:cs="Times New Roman"/>
          <w:sz w:val="24"/>
          <w:szCs w:val="24"/>
        </w:rPr>
        <w:t>Dag: @Steve Baskauf: I believe that one of the central issues of D-SW is the semantic separation of museum specimens from species observations described together in Darwin Core as DwC:Occurrence…?</w:t>
      </w:r>
    </w:p>
  </w:comment>
  <w:comment w:id="26" w:author="John Wieczorek" w:date="2013-04-21T11:12:00Z" w:initials="JRW">
    <w:p w:rsidR="00A70A88" w:rsidRDefault="00A70A88">
      <w:pPr>
        <w:pStyle w:val="CommentText"/>
      </w:pPr>
      <w:r>
        <w:rPr>
          <w:rStyle w:val="CommentReference"/>
        </w:rPr>
        <w:annotationRef/>
      </w:r>
      <w:r>
        <w:t>In the commentary, would it be worth saying something about how one knows when a term is stable enough to commit to using it?</w:t>
      </w:r>
    </w:p>
  </w:comment>
  <w:comment w:id="79" w:author="John Wieczorek" w:date="2013-04-21T11:39:00Z" w:initials="JRW">
    <w:p w:rsidR="00A70A88" w:rsidRDefault="00A70A88">
      <w:pPr>
        <w:pStyle w:val="CommentText"/>
      </w:pPr>
      <w:r>
        <w:rPr>
          <w:rStyle w:val="CommentReference"/>
        </w:rPr>
        <w:annotationRef/>
      </w:r>
      <w:r>
        <w:t xml:space="preserve">PLOS? </w:t>
      </w:r>
      <w:r>
        <w:sym w:font="Wingdings" w:char="F04A"/>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A88" w:rsidRDefault="00A70A88">
      <w:pPr>
        <w:spacing w:line="240" w:lineRule="auto"/>
      </w:pPr>
      <w:r>
        <w:separator/>
      </w:r>
    </w:p>
  </w:endnote>
  <w:endnote w:type="continuationSeparator" w:id="0">
    <w:p w:rsidR="00A70A88" w:rsidRDefault="00A70A88">
      <w:pPr>
        <w:spacing w:line="240" w:lineRule="auto"/>
      </w:pPr>
      <w:r>
        <w:continuationSeparator/>
      </w:r>
    </w:p>
  </w:endnote>
  <w:endnote w:type="continuationNotice" w:id="1">
    <w:p w:rsidR="00A70A88" w:rsidRDefault="00A70A88">
      <w:pPr>
        <w:spacing w:line="240" w:lineRule="auto"/>
      </w:pP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w:altName w:val="Courier New"/>
    <w:panose1 w:val="020B0502040204020203"/>
    <w:charset w:val="00"/>
    <w:family w:val="swiss"/>
    <w:pitch w:val="variable"/>
    <w:sig w:usb0="E00022FF" w:usb1="C000205B" w:usb2="00000009" w:usb3="00000000" w:csb0="000001D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A88" w:rsidRDefault="00A70A88">
      <w:pPr>
        <w:spacing w:line="240" w:lineRule="auto"/>
      </w:pPr>
      <w:r>
        <w:separator/>
      </w:r>
    </w:p>
  </w:footnote>
  <w:footnote w:type="continuationSeparator" w:id="0">
    <w:p w:rsidR="00A70A88" w:rsidRDefault="00A70A88">
      <w:pPr>
        <w:spacing w:line="240" w:lineRule="auto"/>
      </w:pPr>
      <w:r>
        <w:continuationSeparator/>
      </w:r>
    </w:p>
  </w:footnote>
  <w:footnote w:type="continuationNotice" w:id="1">
    <w:p w:rsidR="00A70A88" w:rsidRDefault="00A70A88">
      <w:pPr>
        <w:spacing w:line="240" w:lineRule="auto"/>
      </w:pPr>
    </w:p>
  </w:footnote>
  <w:footnote w:id="2">
    <w:p w:rsidR="00A70A88" w:rsidRDefault="00A70A88">
      <w:r>
        <w:rPr>
          <w:vertAlign w:val="superscript"/>
        </w:rPr>
        <w:footnoteRef/>
      </w:r>
      <w:r>
        <w:rPr>
          <w:sz w:val="20"/>
        </w:rPr>
        <w:t xml:space="preserve"> The application of taxon names is more complex than it first seems, and requires its own separate treatment to do it justice. However, given the critical importance of names associated with biological collection objects, we briefly summarize key issues here. In short, the processes used to generate taxon names are diverse and often contradictory, resulting in a well-known (yet still difficult) need to reference names to a common standard. Despite continued work and products (e.g., TaxMeOn (</w:t>
      </w:r>
      <w:hyperlink r:id="rId1">
        <w:r>
          <w:rPr>
            <w:color w:val="1155CC"/>
            <w:sz w:val="20"/>
            <w:u w:val="single"/>
          </w:rPr>
          <w:t>http://schema.onki.fi/taxmeon/</w:t>
        </w:r>
      </w:hyperlink>
      <w:r>
        <w:rPr>
          <w:sz w:val="20"/>
        </w:rPr>
        <w:t>) and the Euler project (</w:t>
      </w:r>
      <w:hyperlink r:id="rId2">
        <w:r>
          <w:rPr>
            <w:color w:val="1155CC"/>
            <w:sz w:val="20"/>
            <w:u w:val="single"/>
          </w:rPr>
          <w:t>http://www.nsf.gov/awardsearch/showAward?AWD_ID=1118088</w:t>
        </w:r>
      </w:hyperlink>
      <w:r>
        <w:rPr>
          <w:sz w:val="20"/>
        </w:rPr>
        <w:t>) there is no single community solution to this crucial issue.</w:t>
      </w:r>
    </w:p>
    <w:p w:rsidR="00A70A88" w:rsidRDefault="00A70A88">
      <w:r>
        <w:rPr>
          <w:vertAlign w:val="superscript"/>
        </w:rPr>
        <w:footnoteRef/>
      </w:r>
    </w:p>
  </w:footnote>
  <w:footnote w:id="3">
    <w:p w:rsidR="00A70A88" w:rsidRDefault="00A70A88">
      <w:r>
        <w:rPr>
          <w:vertAlign w:val="superscript"/>
        </w:rPr>
        <w:footnoteRef/>
      </w:r>
      <w:r>
        <w:rPr>
          <w:sz w:val="20"/>
        </w:rPr>
        <w:t xml:space="preserve"> Note that EnvO grows through a phase of “greedy term capture” followed by a curation phase. In the former, contributors work with either EnvO’s core development team or the wider consortium to specify their knowledge of environments </w:t>
      </w:r>
      <w:ins w:id="27" w:author="John Wieczorek" w:date="2013-04-21T11:11:00Z">
        <w:r>
          <w:rPr>
            <w:sz w:val="20"/>
          </w:rPr>
          <w:t xml:space="preserve">with which </w:t>
        </w:r>
      </w:ins>
      <w:r>
        <w:rPr>
          <w:sz w:val="20"/>
        </w:rPr>
        <w:t>they are familiar</w:t>
      </w:r>
      <w:del w:id="28" w:author="John Wieczorek" w:date="2013-04-21T11:11:00Z">
        <w:r w:rsidDel="00C11EE4">
          <w:rPr>
            <w:sz w:val="20"/>
          </w:rPr>
          <w:delText xml:space="preserve"> with</w:delText>
        </w:r>
      </w:del>
      <w:r>
        <w:rPr>
          <w:sz w:val="20"/>
        </w:rPr>
        <w:t>. Contributed terms, their positioning in EnvO’s hierarchies, and their working definitions are then curated. In this phase, and wherever possible, logical definitions are created, redundancies removed, and cross-references added to enhance the semantic usefulness of new content. Users should thus ensure that the terms they employ for annotation and analysis are appropriate to their needs.</w:t>
      </w:r>
    </w:p>
    <w:p w:rsidR="00A70A88" w:rsidRDefault="00A70A88">
      <w:r>
        <w:rPr>
          <w:vertAlign w:val="superscript"/>
        </w:rPr>
        <w:footnoteRef/>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88" w:rsidRDefault="00A70A88" w:rsidP="005C4D87">
    <w:pPr>
      <w:pStyle w:val="Head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A70A88" w:rsidRDefault="00A70A88" w:rsidP="00BC18B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88" w:rsidRDefault="00A70A88" w:rsidP="005C4D87">
    <w:pPr>
      <w:pStyle w:val="Head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19</w:t>
    </w:r>
    <w:r>
      <w:rPr>
        <w:rStyle w:val="PageNumber"/>
        <w:rFonts w:cs="Arial"/>
      </w:rPr>
      <w:fldChar w:fldCharType="end"/>
    </w:r>
  </w:p>
  <w:p w:rsidR="00A70A88" w:rsidRDefault="00A70A88" w:rsidP="00BC18B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67512"/>
    <w:multiLevelType w:val="multilevel"/>
    <w:tmpl w:val="05886D58"/>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
    <w:nsid w:val="34A738CF"/>
    <w:multiLevelType w:val="multilevel"/>
    <w:tmpl w:val="12A0DB0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
    <w:nsid w:val="3C490771"/>
    <w:multiLevelType w:val="multilevel"/>
    <w:tmpl w:val="707E2E36"/>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3">
    <w:nsid w:val="52D27A39"/>
    <w:multiLevelType w:val="multilevel"/>
    <w:tmpl w:val="4DF0485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5C6017EA"/>
    <w:multiLevelType w:val="multilevel"/>
    <w:tmpl w:val="12A0DB0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trackRevisions/>
  <w:defaultTabStop w:val="720"/>
  <w:characterSpacingControl w:val="doNotCompress"/>
  <w:footnotePr>
    <w:pos w:val="beneathText"/>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3112"/>
    <w:rsid w:val="00002B42"/>
    <w:rsid w:val="0000656A"/>
    <w:rsid w:val="00021763"/>
    <w:rsid w:val="00054247"/>
    <w:rsid w:val="00057D40"/>
    <w:rsid w:val="00066ECB"/>
    <w:rsid w:val="000676BF"/>
    <w:rsid w:val="00072558"/>
    <w:rsid w:val="000773C9"/>
    <w:rsid w:val="00083410"/>
    <w:rsid w:val="000A0D9A"/>
    <w:rsid w:val="000A2918"/>
    <w:rsid w:val="000B3F9E"/>
    <w:rsid w:val="000B7560"/>
    <w:rsid w:val="000E31E8"/>
    <w:rsid w:val="000F75F7"/>
    <w:rsid w:val="0011562B"/>
    <w:rsid w:val="0011745C"/>
    <w:rsid w:val="00125F5E"/>
    <w:rsid w:val="001327D3"/>
    <w:rsid w:val="0013462A"/>
    <w:rsid w:val="00136F37"/>
    <w:rsid w:val="00140652"/>
    <w:rsid w:val="0014619B"/>
    <w:rsid w:val="00150D15"/>
    <w:rsid w:val="001549A4"/>
    <w:rsid w:val="001578BB"/>
    <w:rsid w:val="001741D4"/>
    <w:rsid w:val="00176003"/>
    <w:rsid w:val="0018468E"/>
    <w:rsid w:val="0019536A"/>
    <w:rsid w:val="00195724"/>
    <w:rsid w:val="0019781C"/>
    <w:rsid w:val="001B24B1"/>
    <w:rsid w:val="001B6822"/>
    <w:rsid w:val="001D1798"/>
    <w:rsid w:val="001E738D"/>
    <w:rsid w:val="0021159C"/>
    <w:rsid w:val="00230EF4"/>
    <w:rsid w:val="00254F39"/>
    <w:rsid w:val="00281428"/>
    <w:rsid w:val="002959E5"/>
    <w:rsid w:val="002B1E9B"/>
    <w:rsid w:val="002B3C22"/>
    <w:rsid w:val="002B7CFA"/>
    <w:rsid w:val="00303112"/>
    <w:rsid w:val="00313F64"/>
    <w:rsid w:val="00315C17"/>
    <w:rsid w:val="00320EE5"/>
    <w:rsid w:val="00323D91"/>
    <w:rsid w:val="0033797B"/>
    <w:rsid w:val="0035020D"/>
    <w:rsid w:val="00352FDA"/>
    <w:rsid w:val="0036657B"/>
    <w:rsid w:val="00383397"/>
    <w:rsid w:val="003B5C9B"/>
    <w:rsid w:val="003B5E31"/>
    <w:rsid w:val="003D622A"/>
    <w:rsid w:val="003F36C3"/>
    <w:rsid w:val="004032FD"/>
    <w:rsid w:val="0043020F"/>
    <w:rsid w:val="0044476C"/>
    <w:rsid w:val="00450387"/>
    <w:rsid w:val="00486605"/>
    <w:rsid w:val="00487DF8"/>
    <w:rsid w:val="00491D01"/>
    <w:rsid w:val="00492728"/>
    <w:rsid w:val="004A364E"/>
    <w:rsid w:val="004B14D1"/>
    <w:rsid w:val="004B3562"/>
    <w:rsid w:val="004C1AFA"/>
    <w:rsid w:val="004E4ED5"/>
    <w:rsid w:val="00504D45"/>
    <w:rsid w:val="00506E23"/>
    <w:rsid w:val="00507376"/>
    <w:rsid w:val="005145EA"/>
    <w:rsid w:val="00526F61"/>
    <w:rsid w:val="00537E9F"/>
    <w:rsid w:val="00545AD9"/>
    <w:rsid w:val="00554E07"/>
    <w:rsid w:val="005B3D06"/>
    <w:rsid w:val="005B6391"/>
    <w:rsid w:val="005C26EE"/>
    <w:rsid w:val="005C4D87"/>
    <w:rsid w:val="005E20E6"/>
    <w:rsid w:val="005E4064"/>
    <w:rsid w:val="005F0DC7"/>
    <w:rsid w:val="006034E3"/>
    <w:rsid w:val="00610650"/>
    <w:rsid w:val="00614E8F"/>
    <w:rsid w:val="00626E81"/>
    <w:rsid w:val="00636294"/>
    <w:rsid w:val="00637E50"/>
    <w:rsid w:val="00640A61"/>
    <w:rsid w:val="00640D60"/>
    <w:rsid w:val="0065118B"/>
    <w:rsid w:val="00653826"/>
    <w:rsid w:val="00665A8D"/>
    <w:rsid w:val="00676157"/>
    <w:rsid w:val="006902D5"/>
    <w:rsid w:val="00692950"/>
    <w:rsid w:val="006B5A7B"/>
    <w:rsid w:val="006F6849"/>
    <w:rsid w:val="0070663A"/>
    <w:rsid w:val="00710B84"/>
    <w:rsid w:val="007559B7"/>
    <w:rsid w:val="00771100"/>
    <w:rsid w:val="007777C0"/>
    <w:rsid w:val="007C5A77"/>
    <w:rsid w:val="007D46A7"/>
    <w:rsid w:val="007E654A"/>
    <w:rsid w:val="007E6574"/>
    <w:rsid w:val="007F2E08"/>
    <w:rsid w:val="00801706"/>
    <w:rsid w:val="0083358F"/>
    <w:rsid w:val="00840DAD"/>
    <w:rsid w:val="00841EA9"/>
    <w:rsid w:val="00841F18"/>
    <w:rsid w:val="00847797"/>
    <w:rsid w:val="00854101"/>
    <w:rsid w:val="00861289"/>
    <w:rsid w:val="00862921"/>
    <w:rsid w:val="0086660B"/>
    <w:rsid w:val="008A49B2"/>
    <w:rsid w:val="008B026D"/>
    <w:rsid w:val="008B7BEF"/>
    <w:rsid w:val="008C1565"/>
    <w:rsid w:val="008C3AE5"/>
    <w:rsid w:val="008D0A72"/>
    <w:rsid w:val="008E4B7B"/>
    <w:rsid w:val="008F736D"/>
    <w:rsid w:val="00912152"/>
    <w:rsid w:val="00940DAE"/>
    <w:rsid w:val="0095164C"/>
    <w:rsid w:val="00986A37"/>
    <w:rsid w:val="00991AD1"/>
    <w:rsid w:val="009C21C4"/>
    <w:rsid w:val="009E068C"/>
    <w:rsid w:val="009E1E01"/>
    <w:rsid w:val="009E6336"/>
    <w:rsid w:val="009E767A"/>
    <w:rsid w:val="009E76B3"/>
    <w:rsid w:val="009F799F"/>
    <w:rsid w:val="00A02280"/>
    <w:rsid w:val="00A074C3"/>
    <w:rsid w:val="00A121EA"/>
    <w:rsid w:val="00A23B4A"/>
    <w:rsid w:val="00A3165B"/>
    <w:rsid w:val="00A41F89"/>
    <w:rsid w:val="00A42A0D"/>
    <w:rsid w:val="00A44FC4"/>
    <w:rsid w:val="00A46993"/>
    <w:rsid w:val="00A70A88"/>
    <w:rsid w:val="00A74B42"/>
    <w:rsid w:val="00A7558E"/>
    <w:rsid w:val="00A95B93"/>
    <w:rsid w:val="00AB2177"/>
    <w:rsid w:val="00AC067B"/>
    <w:rsid w:val="00AF40EC"/>
    <w:rsid w:val="00AF5AAC"/>
    <w:rsid w:val="00B07BF5"/>
    <w:rsid w:val="00B16DF7"/>
    <w:rsid w:val="00B25068"/>
    <w:rsid w:val="00B25C47"/>
    <w:rsid w:val="00B32169"/>
    <w:rsid w:val="00B34091"/>
    <w:rsid w:val="00B35B94"/>
    <w:rsid w:val="00B51925"/>
    <w:rsid w:val="00B640F2"/>
    <w:rsid w:val="00B658FF"/>
    <w:rsid w:val="00BA275C"/>
    <w:rsid w:val="00BB06D2"/>
    <w:rsid w:val="00BB5BFD"/>
    <w:rsid w:val="00BB61C9"/>
    <w:rsid w:val="00BC18B5"/>
    <w:rsid w:val="00BE6704"/>
    <w:rsid w:val="00BF168A"/>
    <w:rsid w:val="00BF6E36"/>
    <w:rsid w:val="00C0464C"/>
    <w:rsid w:val="00C10F81"/>
    <w:rsid w:val="00C11EE4"/>
    <w:rsid w:val="00C21E1F"/>
    <w:rsid w:val="00C30A21"/>
    <w:rsid w:val="00C4390B"/>
    <w:rsid w:val="00C50B90"/>
    <w:rsid w:val="00C52EFF"/>
    <w:rsid w:val="00C77A21"/>
    <w:rsid w:val="00C805B4"/>
    <w:rsid w:val="00C82879"/>
    <w:rsid w:val="00CB20A8"/>
    <w:rsid w:val="00CC21DF"/>
    <w:rsid w:val="00CD0AC0"/>
    <w:rsid w:val="00D33D6B"/>
    <w:rsid w:val="00D42DD2"/>
    <w:rsid w:val="00D43761"/>
    <w:rsid w:val="00D55A1F"/>
    <w:rsid w:val="00D67E1C"/>
    <w:rsid w:val="00D86677"/>
    <w:rsid w:val="00DB528B"/>
    <w:rsid w:val="00DB7D0D"/>
    <w:rsid w:val="00DF497C"/>
    <w:rsid w:val="00DF6D76"/>
    <w:rsid w:val="00E0240D"/>
    <w:rsid w:val="00E02607"/>
    <w:rsid w:val="00E12E6D"/>
    <w:rsid w:val="00E149EC"/>
    <w:rsid w:val="00E1726E"/>
    <w:rsid w:val="00E216BF"/>
    <w:rsid w:val="00E34ED9"/>
    <w:rsid w:val="00E62A56"/>
    <w:rsid w:val="00E665A0"/>
    <w:rsid w:val="00E83688"/>
    <w:rsid w:val="00E97C3D"/>
    <w:rsid w:val="00EA20F6"/>
    <w:rsid w:val="00EB589B"/>
    <w:rsid w:val="00EC0F1F"/>
    <w:rsid w:val="00ED0294"/>
    <w:rsid w:val="00ED3D3E"/>
    <w:rsid w:val="00EE01AA"/>
    <w:rsid w:val="00EE1708"/>
    <w:rsid w:val="00EE5F87"/>
    <w:rsid w:val="00EF0BA1"/>
    <w:rsid w:val="00F00096"/>
    <w:rsid w:val="00F044A6"/>
    <w:rsid w:val="00F100D1"/>
    <w:rsid w:val="00F2485B"/>
    <w:rsid w:val="00F3474B"/>
    <w:rsid w:val="00F35C8A"/>
    <w:rsid w:val="00F44968"/>
    <w:rsid w:val="00F63ED6"/>
    <w:rsid w:val="00F67E7F"/>
    <w:rsid w:val="00F73A02"/>
    <w:rsid w:val="00F7514A"/>
    <w:rsid w:val="00F859C5"/>
    <w:rsid w:val="00F92193"/>
    <w:rsid w:val="00F9601F"/>
    <w:rsid w:val="00FA3873"/>
    <w:rsid w:val="00FA5FD8"/>
    <w:rsid w:val="00FD36DB"/>
    <w:rsid w:val="00FF41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56"/>
    <w:pPr>
      <w:spacing w:line="276" w:lineRule="auto"/>
    </w:pPr>
    <w:rPr>
      <w:rFonts w:ascii="Arial" w:hAnsi="Arial" w:cs="Arial"/>
      <w:color w:val="000000"/>
    </w:rPr>
  </w:style>
  <w:style w:type="paragraph" w:styleId="Heading1">
    <w:name w:val="heading 1"/>
    <w:basedOn w:val="Normal"/>
    <w:next w:val="Normal"/>
    <w:link w:val="Heading1Char"/>
    <w:uiPriority w:val="99"/>
    <w:qFormat/>
    <w:rsid w:val="00A42A0D"/>
    <w:pPr>
      <w:spacing w:before="480" w:after="120"/>
      <w:outlineLvl w:val="0"/>
    </w:pPr>
    <w:rPr>
      <w:b/>
      <w:sz w:val="36"/>
    </w:rPr>
  </w:style>
  <w:style w:type="paragraph" w:styleId="Heading2">
    <w:name w:val="heading 2"/>
    <w:basedOn w:val="Normal"/>
    <w:next w:val="Normal"/>
    <w:link w:val="Heading2Char"/>
    <w:uiPriority w:val="99"/>
    <w:qFormat/>
    <w:rsid w:val="00E62A56"/>
    <w:pPr>
      <w:spacing w:before="360" w:after="80"/>
      <w:outlineLvl w:val="1"/>
    </w:pPr>
    <w:rPr>
      <w:b/>
      <w:sz w:val="28"/>
    </w:rPr>
  </w:style>
  <w:style w:type="paragraph" w:styleId="Heading3">
    <w:name w:val="heading 3"/>
    <w:basedOn w:val="Normal"/>
    <w:next w:val="Normal"/>
    <w:link w:val="Heading3Char"/>
    <w:uiPriority w:val="99"/>
    <w:qFormat/>
    <w:rsid w:val="00E62A56"/>
    <w:pPr>
      <w:spacing w:before="280" w:after="80"/>
      <w:outlineLvl w:val="2"/>
    </w:pPr>
    <w:rPr>
      <w:b/>
      <w:color w:val="666666"/>
      <w:sz w:val="24"/>
    </w:rPr>
  </w:style>
  <w:style w:type="paragraph" w:styleId="Heading4">
    <w:name w:val="heading 4"/>
    <w:basedOn w:val="Normal"/>
    <w:next w:val="Normal"/>
    <w:link w:val="Heading4Char"/>
    <w:uiPriority w:val="99"/>
    <w:qFormat/>
    <w:rsid w:val="00E62A56"/>
    <w:pPr>
      <w:spacing w:before="240" w:after="40"/>
      <w:outlineLvl w:val="3"/>
    </w:pPr>
    <w:rPr>
      <w:i/>
      <w:color w:val="666666"/>
    </w:rPr>
  </w:style>
  <w:style w:type="paragraph" w:styleId="Heading5">
    <w:name w:val="heading 5"/>
    <w:basedOn w:val="Normal"/>
    <w:next w:val="Normal"/>
    <w:link w:val="Heading5Char"/>
    <w:uiPriority w:val="99"/>
    <w:qFormat/>
    <w:rsid w:val="00E62A56"/>
    <w:pPr>
      <w:spacing w:before="220" w:after="40"/>
      <w:outlineLvl w:val="4"/>
    </w:pPr>
    <w:rPr>
      <w:b/>
      <w:color w:val="666666"/>
      <w:sz w:val="20"/>
    </w:rPr>
  </w:style>
  <w:style w:type="paragraph" w:styleId="Heading6">
    <w:name w:val="heading 6"/>
    <w:basedOn w:val="Normal"/>
    <w:next w:val="Normal"/>
    <w:link w:val="Heading6Char"/>
    <w:uiPriority w:val="99"/>
    <w:qFormat/>
    <w:rsid w:val="00E62A56"/>
    <w:pPr>
      <w:spacing w:before="200" w:after="40"/>
      <w:outlineLvl w:val="5"/>
    </w:pPr>
    <w:rPr>
      <w:i/>
      <w:color w:val="666666"/>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4064"/>
    <w:rPr>
      <w:rFonts w:ascii="Arial" w:hAnsi="Arial" w:cs="Arial"/>
      <w:b/>
      <w:color w:val="000000"/>
      <w:sz w:val="36"/>
    </w:rPr>
  </w:style>
  <w:style w:type="character" w:customStyle="1" w:styleId="Heading2Char">
    <w:name w:val="Heading 2 Char"/>
    <w:basedOn w:val="DefaultParagraphFont"/>
    <w:link w:val="Heading2"/>
    <w:uiPriority w:val="99"/>
    <w:locked/>
    <w:rPr>
      <w:rFonts w:ascii="Arial" w:hAnsi="Arial" w:cs="Arial"/>
      <w:b/>
      <w:color w:val="000000"/>
      <w:sz w:val="28"/>
    </w:rPr>
  </w:style>
  <w:style w:type="character" w:customStyle="1" w:styleId="Heading3Char">
    <w:name w:val="Heading 3 Char"/>
    <w:basedOn w:val="DefaultParagraphFont"/>
    <w:link w:val="Heading3"/>
    <w:uiPriority w:val="99"/>
    <w:locked/>
    <w:rPr>
      <w:rFonts w:ascii="Arial" w:hAnsi="Arial" w:cs="Arial"/>
      <w:b/>
      <w:color w:val="666666"/>
      <w:sz w:val="24"/>
    </w:rPr>
  </w:style>
  <w:style w:type="character" w:customStyle="1" w:styleId="Heading4Char">
    <w:name w:val="Heading 4 Char"/>
    <w:basedOn w:val="DefaultParagraphFont"/>
    <w:link w:val="Heading4"/>
    <w:uiPriority w:val="99"/>
    <w:locked/>
    <w:rPr>
      <w:rFonts w:ascii="Arial" w:hAnsi="Arial" w:cs="Arial"/>
      <w:i/>
      <w:color w:val="666666"/>
    </w:rPr>
  </w:style>
  <w:style w:type="character" w:customStyle="1" w:styleId="Heading5Char">
    <w:name w:val="Heading 5 Char"/>
    <w:basedOn w:val="DefaultParagraphFont"/>
    <w:link w:val="Heading5"/>
    <w:uiPriority w:val="99"/>
    <w:locked/>
    <w:rPr>
      <w:rFonts w:ascii="Arial" w:hAnsi="Arial" w:cs="Arial"/>
      <w:b/>
      <w:color w:val="666666"/>
      <w:sz w:val="20"/>
    </w:rPr>
  </w:style>
  <w:style w:type="character" w:customStyle="1" w:styleId="Heading6Char">
    <w:name w:val="Heading 6 Char"/>
    <w:basedOn w:val="DefaultParagraphFont"/>
    <w:link w:val="Heading6"/>
    <w:uiPriority w:val="99"/>
    <w:locked/>
    <w:rPr>
      <w:rFonts w:ascii="Arial" w:hAnsi="Arial" w:cs="Arial"/>
      <w:i/>
      <w:color w:val="666666"/>
      <w:sz w:val="20"/>
    </w:rPr>
  </w:style>
  <w:style w:type="paragraph" w:styleId="Title">
    <w:name w:val="Title"/>
    <w:basedOn w:val="Normal"/>
    <w:next w:val="Normal"/>
    <w:link w:val="TitleChar"/>
    <w:uiPriority w:val="99"/>
    <w:qFormat/>
    <w:rsid w:val="00A42A0D"/>
    <w:pPr>
      <w:spacing w:before="480" w:after="120"/>
    </w:pPr>
    <w:rPr>
      <w:b/>
      <w:sz w:val="72"/>
    </w:rPr>
  </w:style>
  <w:style w:type="character" w:customStyle="1" w:styleId="TitleChar">
    <w:name w:val="Title Char"/>
    <w:basedOn w:val="DefaultParagraphFont"/>
    <w:link w:val="Title"/>
    <w:uiPriority w:val="99"/>
    <w:locked/>
    <w:rsid w:val="005E4064"/>
    <w:rPr>
      <w:rFonts w:ascii="Arial" w:hAnsi="Arial" w:cs="Arial"/>
      <w:b/>
      <w:color w:val="000000"/>
      <w:sz w:val="72"/>
    </w:rPr>
  </w:style>
  <w:style w:type="paragraph" w:styleId="Subtitle">
    <w:name w:val="Subtitle"/>
    <w:basedOn w:val="Normal"/>
    <w:next w:val="Normal"/>
    <w:link w:val="SubtitleChar"/>
    <w:uiPriority w:val="99"/>
    <w:qFormat/>
    <w:rsid w:val="00E62A56"/>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99"/>
    <w:locked/>
    <w:rPr>
      <w:rFonts w:ascii="Georgia" w:hAnsi="Georgia" w:cs="Georgia"/>
      <w:i/>
      <w:color w:val="666666"/>
      <w:sz w:val="48"/>
    </w:rPr>
  </w:style>
  <w:style w:type="paragraph" w:styleId="CommentText">
    <w:name w:val="annotation text"/>
    <w:basedOn w:val="Normal"/>
    <w:link w:val="CommentTextChar"/>
    <w:uiPriority w:val="99"/>
    <w:semiHidden/>
    <w:rsid w:val="00E62A56"/>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42A0D"/>
    <w:rPr>
      <w:rFonts w:ascii="Arial" w:hAnsi="Arial" w:cs="Arial"/>
      <w:color w:val="000000"/>
      <w:sz w:val="20"/>
      <w:szCs w:val="20"/>
    </w:rPr>
  </w:style>
  <w:style w:type="character" w:styleId="CommentReference">
    <w:name w:val="annotation reference"/>
    <w:basedOn w:val="DefaultParagraphFont"/>
    <w:uiPriority w:val="99"/>
    <w:semiHidden/>
    <w:rsid w:val="00E62A56"/>
    <w:rPr>
      <w:rFonts w:cs="Times New Roman"/>
      <w:sz w:val="16"/>
      <w:szCs w:val="16"/>
    </w:rPr>
  </w:style>
  <w:style w:type="paragraph" w:styleId="BalloonText">
    <w:name w:val="Balloon Text"/>
    <w:basedOn w:val="Normal"/>
    <w:link w:val="BalloonTextChar"/>
    <w:uiPriority w:val="99"/>
    <w:semiHidden/>
    <w:rsid w:val="005E40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E4064"/>
    <w:rPr>
      <w:rFonts w:ascii="Segoe UI" w:eastAsia="Times New Roman" w:hAnsi="Segoe UI" w:cs="Segoe UI"/>
      <w:color w:val="000000"/>
      <w:sz w:val="18"/>
      <w:szCs w:val="18"/>
    </w:rPr>
  </w:style>
  <w:style w:type="character" w:styleId="Hyperlink">
    <w:name w:val="Hyperlink"/>
    <w:basedOn w:val="DefaultParagraphFont"/>
    <w:uiPriority w:val="99"/>
    <w:rsid w:val="005E4064"/>
    <w:rPr>
      <w:rFonts w:cs="Times New Roman"/>
      <w:color w:val="0000FF"/>
      <w:u w:val="single"/>
    </w:rPr>
  </w:style>
  <w:style w:type="paragraph" w:styleId="FootnoteText">
    <w:name w:val="footnote text"/>
    <w:basedOn w:val="Normal"/>
    <w:link w:val="FootnoteTextChar"/>
    <w:uiPriority w:val="99"/>
    <w:semiHidden/>
    <w:rsid w:val="002B3C22"/>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2B3C22"/>
    <w:rPr>
      <w:rFonts w:ascii="Arial" w:eastAsia="Times New Roman" w:hAnsi="Arial" w:cs="Arial"/>
      <w:color w:val="000000"/>
      <w:sz w:val="20"/>
      <w:szCs w:val="20"/>
    </w:rPr>
  </w:style>
  <w:style w:type="character" w:styleId="FootnoteReference">
    <w:name w:val="footnote reference"/>
    <w:basedOn w:val="DefaultParagraphFont"/>
    <w:uiPriority w:val="99"/>
    <w:semiHidden/>
    <w:rsid w:val="002B3C22"/>
    <w:rPr>
      <w:rFonts w:cs="Times New Roman"/>
      <w:vertAlign w:val="superscript"/>
    </w:rPr>
  </w:style>
  <w:style w:type="paragraph" w:styleId="Caption">
    <w:name w:val="caption"/>
    <w:basedOn w:val="Normal"/>
    <w:next w:val="Normal"/>
    <w:uiPriority w:val="99"/>
    <w:qFormat/>
    <w:rsid w:val="00140652"/>
    <w:pPr>
      <w:spacing w:after="200" w:line="240" w:lineRule="auto"/>
    </w:pPr>
    <w:rPr>
      <w:i/>
      <w:iCs/>
      <w:color w:val="1F497D"/>
      <w:sz w:val="18"/>
      <w:szCs w:val="18"/>
    </w:rPr>
  </w:style>
  <w:style w:type="character" w:styleId="FollowedHyperlink">
    <w:name w:val="FollowedHyperlink"/>
    <w:basedOn w:val="DefaultParagraphFont"/>
    <w:uiPriority w:val="99"/>
    <w:semiHidden/>
    <w:rsid w:val="00C21E1F"/>
    <w:rPr>
      <w:rFonts w:cs="Times New Roman"/>
      <w:color w:val="800080"/>
      <w:u w:val="single"/>
    </w:rPr>
  </w:style>
  <w:style w:type="paragraph" w:styleId="CommentSubject">
    <w:name w:val="annotation subject"/>
    <w:basedOn w:val="CommentText"/>
    <w:next w:val="CommentText"/>
    <w:link w:val="CommentSubjectChar"/>
    <w:uiPriority w:val="99"/>
    <w:semiHidden/>
    <w:rsid w:val="00861289"/>
    <w:rPr>
      <w:b/>
      <w:bCs/>
    </w:rPr>
  </w:style>
  <w:style w:type="character" w:customStyle="1" w:styleId="CommentSubjectChar">
    <w:name w:val="Comment Subject Char"/>
    <w:basedOn w:val="CommentTextChar"/>
    <w:link w:val="CommentSubject"/>
    <w:uiPriority w:val="99"/>
    <w:semiHidden/>
    <w:locked/>
    <w:rsid w:val="00861289"/>
    <w:rPr>
      <w:rFonts w:eastAsia="Times New Roman"/>
      <w:b/>
      <w:bCs/>
    </w:rPr>
  </w:style>
  <w:style w:type="paragraph" w:styleId="Header">
    <w:name w:val="header"/>
    <w:basedOn w:val="Normal"/>
    <w:link w:val="HeaderChar"/>
    <w:uiPriority w:val="99"/>
    <w:rsid w:val="008E4B7B"/>
    <w:pPr>
      <w:tabs>
        <w:tab w:val="center" w:pos="4320"/>
        <w:tab w:val="right" w:pos="8640"/>
      </w:tabs>
      <w:spacing w:line="240" w:lineRule="auto"/>
    </w:pPr>
  </w:style>
  <w:style w:type="character" w:customStyle="1" w:styleId="HeaderChar">
    <w:name w:val="Header Char"/>
    <w:basedOn w:val="DefaultParagraphFont"/>
    <w:link w:val="Header"/>
    <w:uiPriority w:val="99"/>
    <w:locked/>
    <w:rsid w:val="008E4B7B"/>
    <w:rPr>
      <w:rFonts w:ascii="Arial" w:hAnsi="Arial" w:cs="Arial"/>
      <w:color w:val="000000"/>
    </w:rPr>
  </w:style>
  <w:style w:type="paragraph" w:styleId="Footer">
    <w:name w:val="footer"/>
    <w:basedOn w:val="Normal"/>
    <w:link w:val="FooterChar"/>
    <w:uiPriority w:val="99"/>
    <w:rsid w:val="008E4B7B"/>
    <w:pPr>
      <w:tabs>
        <w:tab w:val="center" w:pos="4320"/>
        <w:tab w:val="right" w:pos="8640"/>
      </w:tabs>
      <w:spacing w:line="240" w:lineRule="auto"/>
    </w:pPr>
  </w:style>
  <w:style w:type="character" w:customStyle="1" w:styleId="FooterChar">
    <w:name w:val="Footer Char"/>
    <w:basedOn w:val="DefaultParagraphFont"/>
    <w:link w:val="Footer"/>
    <w:uiPriority w:val="99"/>
    <w:locked/>
    <w:rsid w:val="008E4B7B"/>
    <w:rPr>
      <w:rFonts w:ascii="Arial" w:hAnsi="Arial" w:cs="Arial"/>
      <w:color w:val="000000"/>
    </w:rPr>
  </w:style>
  <w:style w:type="paragraph" w:styleId="Revision">
    <w:name w:val="Revision"/>
    <w:hidden/>
    <w:uiPriority w:val="99"/>
    <w:semiHidden/>
    <w:rsid w:val="00E62A56"/>
    <w:rPr>
      <w:rFonts w:ascii="Arial" w:hAnsi="Arial" w:cs="Arial"/>
      <w:color w:val="000000"/>
    </w:rPr>
  </w:style>
  <w:style w:type="character" w:customStyle="1" w:styleId="ceurfulltitle">
    <w:name w:val="ceurfulltitle"/>
    <w:basedOn w:val="DefaultParagraphFont"/>
    <w:uiPriority w:val="99"/>
    <w:rsid w:val="00DB528B"/>
    <w:rPr>
      <w:rFonts w:cs="Times New Roman"/>
    </w:rPr>
  </w:style>
  <w:style w:type="character" w:customStyle="1" w:styleId="ceurloctime">
    <w:name w:val="ceurloctime"/>
    <w:basedOn w:val="DefaultParagraphFont"/>
    <w:uiPriority w:val="99"/>
    <w:rsid w:val="00DB528B"/>
    <w:rPr>
      <w:rFonts w:cs="Times New Roman"/>
    </w:rPr>
  </w:style>
  <w:style w:type="character" w:styleId="PageNumber">
    <w:name w:val="page number"/>
    <w:basedOn w:val="DefaultParagraphFont"/>
    <w:uiPriority w:val="99"/>
    <w:semiHidden/>
    <w:rsid w:val="00BC18B5"/>
    <w:rPr>
      <w:rFonts w:cs="Times New Roman"/>
    </w:rPr>
  </w:style>
</w:styles>
</file>

<file path=word/webSettings.xml><?xml version="1.0" encoding="utf-8"?>
<w:webSettings xmlns:r="http://schemas.openxmlformats.org/officeDocument/2006/relationships" xmlns:w="http://schemas.openxmlformats.org/wordprocessingml/2006/main">
  <w:divs>
    <w:div w:id="170948584">
      <w:marLeft w:val="0"/>
      <w:marRight w:val="0"/>
      <w:marTop w:val="0"/>
      <w:marBottom w:val="0"/>
      <w:divBdr>
        <w:top w:val="none" w:sz="0" w:space="0" w:color="auto"/>
        <w:left w:val="none" w:sz="0" w:space="0" w:color="auto"/>
        <w:bottom w:val="none" w:sz="0" w:space="0" w:color="auto"/>
        <w:right w:val="none" w:sz="0" w:space="0" w:color="auto"/>
      </w:divBdr>
    </w:div>
    <w:div w:id="170948585">
      <w:marLeft w:val="0"/>
      <w:marRight w:val="0"/>
      <w:marTop w:val="0"/>
      <w:marBottom w:val="0"/>
      <w:divBdr>
        <w:top w:val="none" w:sz="0" w:space="0" w:color="auto"/>
        <w:left w:val="none" w:sz="0" w:space="0" w:color="auto"/>
        <w:bottom w:val="none" w:sz="0" w:space="0" w:color="auto"/>
        <w:right w:val="none" w:sz="0" w:space="0" w:color="auto"/>
      </w:divBdr>
      <w:divsChild>
        <w:div w:id="170948583">
          <w:marLeft w:val="0"/>
          <w:marRight w:val="0"/>
          <w:marTop w:val="0"/>
          <w:marBottom w:val="0"/>
          <w:divBdr>
            <w:top w:val="none" w:sz="0" w:space="0" w:color="auto"/>
            <w:left w:val="none" w:sz="0" w:space="0" w:color="auto"/>
            <w:bottom w:val="none" w:sz="0" w:space="0" w:color="auto"/>
            <w:right w:val="none" w:sz="0" w:space="0" w:color="auto"/>
          </w:divBdr>
          <w:divsChild>
            <w:div w:id="170948587">
              <w:marLeft w:val="0"/>
              <w:marRight w:val="0"/>
              <w:marTop w:val="0"/>
              <w:marBottom w:val="0"/>
              <w:divBdr>
                <w:top w:val="none" w:sz="0" w:space="0" w:color="auto"/>
                <w:left w:val="none" w:sz="0" w:space="0" w:color="auto"/>
                <w:bottom w:val="none" w:sz="0" w:space="0" w:color="auto"/>
                <w:right w:val="none" w:sz="0" w:space="0" w:color="auto"/>
              </w:divBdr>
            </w:div>
            <w:div w:id="170948593">
              <w:marLeft w:val="0"/>
              <w:marRight w:val="0"/>
              <w:marTop w:val="0"/>
              <w:marBottom w:val="0"/>
              <w:divBdr>
                <w:top w:val="none" w:sz="0" w:space="0" w:color="auto"/>
                <w:left w:val="none" w:sz="0" w:space="0" w:color="auto"/>
                <w:bottom w:val="none" w:sz="0" w:space="0" w:color="auto"/>
                <w:right w:val="none" w:sz="0" w:space="0" w:color="auto"/>
              </w:divBdr>
            </w:div>
            <w:div w:id="1709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586">
      <w:marLeft w:val="0"/>
      <w:marRight w:val="0"/>
      <w:marTop w:val="0"/>
      <w:marBottom w:val="0"/>
      <w:divBdr>
        <w:top w:val="none" w:sz="0" w:space="0" w:color="auto"/>
        <w:left w:val="none" w:sz="0" w:space="0" w:color="auto"/>
        <w:bottom w:val="none" w:sz="0" w:space="0" w:color="auto"/>
        <w:right w:val="none" w:sz="0" w:space="0" w:color="auto"/>
      </w:divBdr>
    </w:div>
    <w:div w:id="170948588">
      <w:marLeft w:val="0"/>
      <w:marRight w:val="0"/>
      <w:marTop w:val="0"/>
      <w:marBottom w:val="0"/>
      <w:divBdr>
        <w:top w:val="none" w:sz="0" w:space="0" w:color="auto"/>
        <w:left w:val="none" w:sz="0" w:space="0" w:color="auto"/>
        <w:bottom w:val="none" w:sz="0" w:space="0" w:color="auto"/>
        <w:right w:val="none" w:sz="0" w:space="0" w:color="auto"/>
      </w:divBdr>
    </w:div>
    <w:div w:id="170948589">
      <w:marLeft w:val="0"/>
      <w:marRight w:val="0"/>
      <w:marTop w:val="0"/>
      <w:marBottom w:val="0"/>
      <w:divBdr>
        <w:top w:val="none" w:sz="0" w:space="0" w:color="auto"/>
        <w:left w:val="none" w:sz="0" w:space="0" w:color="auto"/>
        <w:bottom w:val="none" w:sz="0" w:space="0" w:color="auto"/>
        <w:right w:val="none" w:sz="0" w:space="0" w:color="auto"/>
      </w:divBdr>
    </w:div>
    <w:div w:id="170948590">
      <w:marLeft w:val="0"/>
      <w:marRight w:val="0"/>
      <w:marTop w:val="0"/>
      <w:marBottom w:val="0"/>
      <w:divBdr>
        <w:top w:val="none" w:sz="0" w:space="0" w:color="auto"/>
        <w:left w:val="none" w:sz="0" w:space="0" w:color="auto"/>
        <w:bottom w:val="none" w:sz="0" w:space="0" w:color="auto"/>
        <w:right w:val="none" w:sz="0" w:space="0" w:color="auto"/>
      </w:divBdr>
    </w:div>
    <w:div w:id="170948591">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rs.tdwg/org/dwc/term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rwalls@iplantcollaborative.org" TargetMode="External"/><Relationship Id="rId13" Type="http://schemas.openxmlformats.org/officeDocument/2006/relationships/hyperlink" Target="http://www.environmentontology.org" TargetMode="External"/><Relationship Id="rId18" Type="http://schemas.openxmlformats.org/officeDocument/2006/relationships/hyperlink" Target="http://www.gbif.org/" TargetMode="External"/><Relationship Id="rId26" Type="http://schemas.openxmlformats.org/officeDocument/2006/relationships/hyperlink" Target="http://gensc.org/gc_wiki/index.php/GSC_14" TargetMode="External"/><Relationship Id="rId39" Type="http://schemas.openxmlformats.org/officeDocument/2006/relationships/hyperlink" Target="http://code.google.com/p/popcomm-ontology/issues/list" TargetMode="External"/><Relationship Id="rId3" Type="http://schemas.openxmlformats.org/officeDocument/2006/relationships/settings" Target="settings.xml"/><Relationship Id="rId21" Type="http://schemas.openxmlformats.org/officeDocument/2006/relationships/hyperlink" Target="http://www.bien.org.au/" TargetMode="External"/><Relationship Id="rId34" Type="http://schemas.openxmlformats.org/officeDocument/2006/relationships/hyperlink" Target="http://obi-ontology.org/page/Main_Page" TargetMode="External"/><Relationship Id="rId42" Type="http://schemas.openxmlformats.org/officeDocument/2006/relationships/hyperlink" Target="http://camera.calit2.net/" TargetMode="External"/><Relationship Id="rId47"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obofoundry.org/" TargetMode="External"/><Relationship Id="rId17" Type="http://schemas.openxmlformats.org/officeDocument/2006/relationships/hyperlink" Target="https://www.idigbio.org/" TargetMode="External"/><Relationship Id="rId25" Type="http://schemas.openxmlformats.org/officeDocument/2006/relationships/hyperlink" Target="https://code.google.com/p/darwin-sw/" TargetMode="External"/><Relationship Id="rId33" Type="http://schemas.openxmlformats.org/officeDocument/2006/relationships/hyperlink" Target="http://bioportal.bioontology.org/ontologies/3201" TargetMode="External"/><Relationship Id="rId38" Type="http://schemas.openxmlformats.org/officeDocument/2006/relationships/hyperlink" Target="http://envo.googlecode.com"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cria.org.br/" TargetMode="External"/><Relationship Id="rId20" Type="http://schemas.openxmlformats.org/officeDocument/2006/relationships/hyperlink" Target="http://www.try-db.org" TargetMode="External"/><Relationship Id="rId29" Type="http://schemas.openxmlformats.org/officeDocument/2006/relationships/hyperlink" Target="http://protege.stanford.edu" TargetMode="External"/><Relationship Id="rId41" Type="http://schemas.openxmlformats.org/officeDocument/2006/relationships/hyperlink" Target="http://mooreabiocod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tdwg.org/dwc/terms/index.htm" TargetMode="External"/><Relationship Id="rId24" Type="http://schemas.openxmlformats.org/officeDocument/2006/relationships/hyperlink" Target="http://www.w3.org/TR/owl-features/" TargetMode="External"/><Relationship Id="rId32" Type="http://schemas.openxmlformats.org/officeDocument/2006/relationships/hyperlink" Target="http://bioportal.bioontology.org/ontologies/3201" TargetMode="External"/><Relationship Id="rId37" Type="http://schemas.openxmlformats.org/officeDocument/2006/relationships/hyperlink" Target="http://www.environmentontology.org" TargetMode="External"/><Relationship Id="rId40" Type="http://schemas.openxmlformats.org/officeDocument/2006/relationships/hyperlink" Target="http://code.google.com/p/popcomm-ontology/issues/list"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la.org.au/" TargetMode="External"/><Relationship Id="rId23" Type="http://schemas.openxmlformats.org/officeDocument/2006/relationships/hyperlink" Target="http://rs.tdwg.org/ontology/" TargetMode="External"/><Relationship Id="rId28" Type="http://schemas.openxmlformats.org/officeDocument/2006/relationships/hyperlink" Target="http://obofoundry.org/wiki/index.php/Category:Accepted" TargetMode="External"/><Relationship Id="rId36" Type="http://schemas.openxmlformats.org/officeDocument/2006/relationships/hyperlink" Target="http://gensc.org/gc_wiki/index.php/GAZ_Project" TargetMode="External"/><Relationship Id="rId10" Type="http://schemas.openxmlformats.org/officeDocument/2006/relationships/hyperlink" Target="http://www.obofoundry.org/" TargetMode="External"/><Relationship Id="rId19" Type="http://schemas.openxmlformats.org/officeDocument/2006/relationships/hyperlink" Target="http://www.biocase.org/" TargetMode="External"/><Relationship Id="rId31" Type="http://schemas.openxmlformats.org/officeDocument/2006/relationships/hyperlink" Target="http://biocode-commons.googlecode.com/svn/trunk/ontologies/biocollections/biocode.owl" TargetMode="External"/><Relationship Id="rId44" Type="http://schemas.openxmlformats.org/officeDocument/2006/relationships/hyperlink" Target="http://code.google.com/p/arthropod-anatomy-ontology/" TargetMode="External"/><Relationship Id="rId4" Type="http://schemas.openxmlformats.org/officeDocument/2006/relationships/webSettings" Target="webSettings.xml"/><Relationship Id="rId9" Type="http://schemas.openxmlformats.org/officeDocument/2006/relationships/hyperlink" Target="http://rs.tdwg.org/dwc/terms/index.htm" TargetMode="External"/><Relationship Id="rId14" Type="http://schemas.openxmlformats.org/officeDocument/2006/relationships/hyperlink" Target="http://code.google.com/p/popcomm-ontology/" TargetMode="External"/><Relationship Id="rId22" Type="http://schemas.openxmlformats.org/officeDocument/2006/relationships/hyperlink" Target="http://www.neoninc.org" TargetMode="External"/><Relationship Id="rId27" Type="http://schemas.openxmlformats.org/officeDocument/2006/relationships/hyperlink" Target="http://obofoundry.org/wiki/index.php/Category:Accepted" TargetMode="External"/><Relationship Id="rId30" Type="http://schemas.openxmlformats.org/officeDocument/2006/relationships/hyperlink" Target="http://biocode-commons.googlecode.com/svn/trunk/ontologies/biocollections/biocode.owl" TargetMode="External"/><Relationship Id="rId35" Type="http://schemas.openxmlformats.org/officeDocument/2006/relationships/hyperlink" Target="http://code.google.com/p/information-artifact-ontology/" TargetMode="External"/><Relationship Id="rId43" Type="http://schemas.openxmlformats.org/officeDocument/2006/relationships/hyperlink" Target="http://biscicol.blogspot.com/"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sf.gov/awardsearch/showAward?AWD_ID=1118088" TargetMode="External"/><Relationship Id="rId1" Type="http://schemas.openxmlformats.org/officeDocument/2006/relationships/hyperlink" Target="http://schema.onki.fi/taxm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2073</TotalTime>
  <Pages>19</Pages>
  <Words>8468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manuscript S4BD Biodiversity Ontologies.docx</dc:title>
  <dc:subject/>
  <dc:creator>Ramona Walls</dc:creator>
  <cp:keywords/>
  <dc:description/>
  <cp:lastModifiedBy>John Wieczorek</cp:lastModifiedBy>
  <cp:revision>34</cp:revision>
  <cp:lastPrinted>2013-04-02T09:37:00Z</cp:lastPrinted>
  <dcterms:created xsi:type="dcterms:W3CDTF">2013-04-02T18:03:00Z</dcterms:created>
  <dcterms:modified xsi:type="dcterms:W3CDTF">2013-04-21T14:43:00Z</dcterms:modified>
</cp:coreProperties>
</file>